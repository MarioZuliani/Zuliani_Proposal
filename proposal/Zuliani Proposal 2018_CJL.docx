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4C7884" w14:textId="77777777" w:rsidR="00226A28" w:rsidRDefault="00226A28">
      <w:pPr>
        <w:rPr>
          <w:b/>
          <w:lang w:val="en-CA"/>
        </w:rPr>
      </w:pPr>
    </w:p>
    <w:p w14:paraId="74B826C2" w14:textId="77777777" w:rsidR="00226A28" w:rsidRDefault="00226A28">
      <w:pPr>
        <w:rPr>
          <w:b/>
          <w:lang w:val="en-CA"/>
        </w:rPr>
      </w:pPr>
    </w:p>
    <w:p w14:paraId="57B3D344" w14:textId="77777777" w:rsidR="00226A28" w:rsidRDefault="00226A28">
      <w:pPr>
        <w:rPr>
          <w:b/>
          <w:lang w:val="en-CA"/>
        </w:rPr>
      </w:pPr>
    </w:p>
    <w:p w14:paraId="28BCBC09" w14:textId="77777777" w:rsidR="00226A28" w:rsidRDefault="00226A28">
      <w:pPr>
        <w:rPr>
          <w:b/>
          <w:lang w:val="en-CA"/>
        </w:rPr>
      </w:pPr>
    </w:p>
    <w:p w14:paraId="6B86610F" w14:textId="77777777" w:rsidR="00226A28" w:rsidRDefault="00226A28">
      <w:pPr>
        <w:rPr>
          <w:b/>
          <w:lang w:val="en-CA"/>
        </w:rPr>
      </w:pPr>
    </w:p>
    <w:p w14:paraId="1D467AB5" w14:textId="77777777" w:rsidR="00226A28" w:rsidRDefault="00226A28">
      <w:pPr>
        <w:rPr>
          <w:b/>
          <w:lang w:val="en-CA"/>
        </w:rPr>
      </w:pPr>
    </w:p>
    <w:p w14:paraId="33DE27C7" w14:textId="77777777" w:rsidR="00226A28" w:rsidRDefault="00226A28">
      <w:pPr>
        <w:rPr>
          <w:b/>
          <w:lang w:val="en-CA"/>
        </w:rPr>
      </w:pPr>
    </w:p>
    <w:p w14:paraId="6CA8D5B5" w14:textId="77777777" w:rsidR="00226A28" w:rsidRDefault="00226A28">
      <w:pPr>
        <w:rPr>
          <w:b/>
          <w:lang w:val="en-CA"/>
        </w:rPr>
      </w:pPr>
    </w:p>
    <w:p w14:paraId="241B677C" w14:textId="77777777" w:rsidR="00226A28" w:rsidRDefault="00226A28">
      <w:pPr>
        <w:rPr>
          <w:b/>
          <w:lang w:val="en-CA"/>
        </w:rPr>
      </w:pPr>
    </w:p>
    <w:p w14:paraId="4A5DB4B9" w14:textId="77777777" w:rsidR="00226A28" w:rsidRDefault="00226A28">
      <w:pPr>
        <w:rPr>
          <w:b/>
          <w:lang w:val="en-CA"/>
        </w:rPr>
      </w:pPr>
    </w:p>
    <w:p w14:paraId="62B283A5" w14:textId="77777777" w:rsidR="00CB4D14" w:rsidRDefault="00CB4D14">
      <w:pPr>
        <w:rPr>
          <w:b/>
          <w:lang w:val="en-CA"/>
        </w:rPr>
      </w:pPr>
    </w:p>
    <w:p w14:paraId="75713F62" w14:textId="77777777" w:rsidR="00CB4D14" w:rsidRDefault="00CB4D14">
      <w:pPr>
        <w:rPr>
          <w:b/>
          <w:lang w:val="en-CA"/>
        </w:rPr>
      </w:pPr>
    </w:p>
    <w:p w14:paraId="149988C4" w14:textId="77777777" w:rsidR="00CB4D14" w:rsidRDefault="00CB4D14">
      <w:pPr>
        <w:rPr>
          <w:b/>
          <w:lang w:val="en-CA"/>
        </w:rPr>
      </w:pPr>
    </w:p>
    <w:p w14:paraId="61208BE9" w14:textId="77777777" w:rsidR="00CB4D14" w:rsidRDefault="00CB4D14">
      <w:pPr>
        <w:rPr>
          <w:b/>
          <w:lang w:val="en-CA"/>
        </w:rPr>
      </w:pPr>
    </w:p>
    <w:p w14:paraId="38A45923" w14:textId="77777777" w:rsidR="00CB4D14" w:rsidRDefault="00CB4D14">
      <w:pPr>
        <w:rPr>
          <w:b/>
          <w:lang w:val="en-CA"/>
        </w:rPr>
      </w:pPr>
    </w:p>
    <w:p w14:paraId="13FC7859" w14:textId="77777777" w:rsidR="00CB4D14" w:rsidRDefault="00CB4D14">
      <w:pPr>
        <w:rPr>
          <w:b/>
          <w:lang w:val="en-CA"/>
        </w:rPr>
      </w:pPr>
    </w:p>
    <w:p w14:paraId="07EAEB49" w14:textId="764D4431" w:rsidR="00226A28" w:rsidRDefault="009F05F7" w:rsidP="005D4242">
      <w:pPr>
        <w:rPr>
          <w:b/>
          <w:lang w:val="en-CA"/>
        </w:rPr>
      </w:pPr>
      <w:del w:id="0" w:author="zenrunner" w:date="2018-11-19T13:43:00Z">
        <w:r w:rsidDel="005E5087">
          <w:rPr>
            <w:b/>
            <w:lang w:val="en-CA"/>
          </w:rPr>
          <w:delText>Shrub and Animal Density Correlation in Desert Ecosystems</w:delText>
        </w:r>
      </w:del>
      <w:ins w:id="1" w:author="zenrunner" w:date="2018-11-19T13:43:00Z">
        <w:r w:rsidR="005E5087">
          <w:rPr>
            <w:b/>
            <w:lang w:val="en-CA"/>
          </w:rPr>
          <w:t>An examination of shrub and animal density-dependent interactions in desert ecosystems.</w:t>
        </w:r>
      </w:ins>
    </w:p>
    <w:p w14:paraId="65EF391C" w14:textId="77777777" w:rsidR="005D4242" w:rsidRDefault="005D4242" w:rsidP="005D4242">
      <w:pPr>
        <w:jc w:val="center"/>
        <w:rPr>
          <w:b/>
          <w:lang w:val="en-CA"/>
        </w:rPr>
      </w:pPr>
    </w:p>
    <w:p w14:paraId="256EDAA3" w14:textId="6097C5D6" w:rsidR="005D4242" w:rsidRPr="005D4242" w:rsidRDefault="005D4242" w:rsidP="005D4242">
      <w:pPr>
        <w:rPr>
          <w:b/>
          <w:lang w:val="en-CA"/>
        </w:rPr>
      </w:pPr>
      <w:r>
        <w:rPr>
          <w:b/>
          <w:lang w:val="en-CA"/>
        </w:rPr>
        <w:t>Mario Zuliani &amp; Chris Lortie</w:t>
      </w:r>
    </w:p>
    <w:p w14:paraId="5A510D56" w14:textId="77777777" w:rsidR="00226A28" w:rsidRDefault="00226A28">
      <w:pPr>
        <w:rPr>
          <w:b/>
          <w:lang w:val="en-CA"/>
        </w:rPr>
      </w:pPr>
    </w:p>
    <w:p w14:paraId="72797075" w14:textId="77777777" w:rsidR="00226A28" w:rsidRDefault="00226A28">
      <w:pPr>
        <w:rPr>
          <w:b/>
          <w:lang w:val="en-CA"/>
        </w:rPr>
      </w:pPr>
    </w:p>
    <w:p w14:paraId="37DC3F00" w14:textId="77777777" w:rsidR="00226A28" w:rsidRDefault="00226A28">
      <w:pPr>
        <w:rPr>
          <w:b/>
          <w:lang w:val="en-CA"/>
        </w:rPr>
      </w:pPr>
    </w:p>
    <w:p w14:paraId="1769BEA4" w14:textId="77777777" w:rsidR="00226A28" w:rsidRDefault="00226A28">
      <w:pPr>
        <w:rPr>
          <w:b/>
          <w:lang w:val="en-CA"/>
        </w:rPr>
      </w:pPr>
    </w:p>
    <w:p w14:paraId="4EC352AC" w14:textId="77777777" w:rsidR="00226A28" w:rsidRDefault="00226A28">
      <w:pPr>
        <w:rPr>
          <w:b/>
          <w:lang w:val="en-CA"/>
        </w:rPr>
      </w:pPr>
    </w:p>
    <w:p w14:paraId="36477A0F" w14:textId="77777777" w:rsidR="00226A28" w:rsidRDefault="00226A28">
      <w:pPr>
        <w:rPr>
          <w:b/>
          <w:lang w:val="en-CA"/>
        </w:rPr>
      </w:pPr>
    </w:p>
    <w:p w14:paraId="6F2268AA" w14:textId="77777777" w:rsidR="00226A28" w:rsidRDefault="00226A28">
      <w:pPr>
        <w:rPr>
          <w:b/>
          <w:lang w:val="en-CA"/>
        </w:rPr>
      </w:pPr>
    </w:p>
    <w:p w14:paraId="16162C15" w14:textId="77777777" w:rsidR="00226A28" w:rsidRDefault="00226A28">
      <w:pPr>
        <w:rPr>
          <w:b/>
          <w:lang w:val="en-CA"/>
        </w:rPr>
      </w:pPr>
    </w:p>
    <w:p w14:paraId="6BA5F1E0" w14:textId="77777777" w:rsidR="00226A28" w:rsidRDefault="00226A28">
      <w:pPr>
        <w:rPr>
          <w:b/>
          <w:lang w:val="en-CA"/>
        </w:rPr>
      </w:pPr>
    </w:p>
    <w:p w14:paraId="583D0CD1" w14:textId="77777777" w:rsidR="00226A28" w:rsidRDefault="00226A28">
      <w:pPr>
        <w:rPr>
          <w:b/>
          <w:lang w:val="en-CA"/>
        </w:rPr>
      </w:pPr>
    </w:p>
    <w:p w14:paraId="3921A43D" w14:textId="77777777" w:rsidR="00226A28" w:rsidRDefault="00226A28">
      <w:pPr>
        <w:rPr>
          <w:b/>
          <w:lang w:val="en-CA"/>
        </w:rPr>
      </w:pPr>
    </w:p>
    <w:p w14:paraId="5AA68ABB" w14:textId="77777777" w:rsidR="00226A28" w:rsidRDefault="00226A28">
      <w:pPr>
        <w:rPr>
          <w:b/>
          <w:lang w:val="en-CA"/>
        </w:rPr>
      </w:pPr>
    </w:p>
    <w:p w14:paraId="42250837" w14:textId="77777777" w:rsidR="00226A28" w:rsidRDefault="00226A28">
      <w:pPr>
        <w:rPr>
          <w:b/>
          <w:lang w:val="en-CA"/>
        </w:rPr>
      </w:pPr>
    </w:p>
    <w:p w14:paraId="21B90F7B" w14:textId="77777777" w:rsidR="00226A28" w:rsidRDefault="00226A28">
      <w:pPr>
        <w:rPr>
          <w:b/>
          <w:lang w:val="en-CA"/>
        </w:rPr>
      </w:pPr>
    </w:p>
    <w:p w14:paraId="5393B1EE" w14:textId="77777777" w:rsidR="00226A28" w:rsidRDefault="00226A28">
      <w:pPr>
        <w:rPr>
          <w:b/>
          <w:lang w:val="en-CA"/>
        </w:rPr>
      </w:pPr>
    </w:p>
    <w:p w14:paraId="641DE5E7" w14:textId="77777777" w:rsidR="00226A28" w:rsidRDefault="00226A28">
      <w:pPr>
        <w:rPr>
          <w:b/>
          <w:lang w:val="en-CA"/>
        </w:rPr>
      </w:pPr>
    </w:p>
    <w:p w14:paraId="0A87AF45" w14:textId="77777777" w:rsidR="00CB4D14" w:rsidRDefault="00CB4D14">
      <w:pPr>
        <w:rPr>
          <w:b/>
          <w:lang w:val="en-CA"/>
        </w:rPr>
      </w:pPr>
    </w:p>
    <w:p w14:paraId="125B9647" w14:textId="77777777" w:rsidR="00CB4D14" w:rsidRDefault="00CB4D14">
      <w:pPr>
        <w:rPr>
          <w:b/>
          <w:lang w:val="en-CA"/>
        </w:rPr>
      </w:pPr>
    </w:p>
    <w:p w14:paraId="5C19BE9D" w14:textId="77777777" w:rsidR="00CB4D14" w:rsidRDefault="00CB4D14">
      <w:pPr>
        <w:rPr>
          <w:b/>
          <w:lang w:val="en-CA"/>
        </w:rPr>
      </w:pPr>
    </w:p>
    <w:p w14:paraId="7D16733D" w14:textId="77777777" w:rsidR="00226A28" w:rsidRDefault="00226A28">
      <w:pPr>
        <w:rPr>
          <w:b/>
          <w:lang w:val="en-CA"/>
        </w:rPr>
      </w:pPr>
    </w:p>
    <w:p w14:paraId="614FF491" w14:textId="77777777" w:rsidR="00226A28" w:rsidRDefault="00226A28">
      <w:pPr>
        <w:rPr>
          <w:b/>
          <w:lang w:val="en-CA"/>
        </w:rPr>
      </w:pPr>
    </w:p>
    <w:p w14:paraId="536654B0" w14:textId="77777777" w:rsidR="00226A28" w:rsidRDefault="00226A28">
      <w:pPr>
        <w:rPr>
          <w:b/>
          <w:lang w:val="en-CA"/>
        </w:rPr>
      </w:pPr>
    </w:p>
    <w:p w14:paraId="17CBC100" w14:textId="68BE065C" w:rsidR="00226A28" w:rsidRDefault="005D4242">
      <w:pPr>
        <w:rPr>
          <w:b/>
          <w:lang w:val="en-CA"/>
        </w:rPr>
      </w:pPr>
      <w:r>
        <w:rPr>
          <w:b/>
          <w:lang w:val="en-CA"/>
        </w:rPr>
        <w:t>Committee:</w:t>
      </w:r>
    </w:p>
    <w:p w14:paraId="064A3ACA" w14:textId="6EB2AE2A" w:rsidR="005D4242" w:rsidRDefault="005D4242">
      <w:pPr>
        <w:rPr>
          <w:lang w:val="en-CA"/>
        </w:rPr>
      </w:pPr>
      <w:r>
        <w:rPr>
          <w:lang w:val="en-CA"/>
        </w:rPr>
        <w:t>Chris Lortie (Supervisor)</w:t>
      </w:r>
    </w:p>
    <w:p w14:paraId="65CAB307" w14:textId="671770C4" w:rsidR="00A02FF5" w:rsidRDefault="005D4242">
      <w:pPr>
        <w:rPr>
          <w:lang w:val="en-CA"/>
        </w:rPr>
      </w:pPr>
      <w:r>
        <w:rPr>
          <w:lang w:val="en-CA"/>
        </w:rPr>
        <w:t>Greg Thiemann (Committee Member)</w:t>
      </w:r>
    </w:p>
    <w:p w14:paraId="094E0A9D" w14:textId="3A7BF487" w:rsidR="005969FA" w:rsidRPr="005969FA" w:rsidRDefault="005969FA" w:rsidP="005969FA">
      <w:pPr>
        <w:jc w:val="both"/>
        <w:rPr>
          <w:lang w:val="en-CA"/>
        </w:rPr>
      </w:pPr>
      <w:r>
        <w:rPr>
          <w:lang w:val="en-CA"/>
        </w:rPr>
        <w:t>Table 1: Timeline for MSc Research</w:t>
      </w:r>
    </w:p>
    <w:tbl>
      <w:tblPr>
        <w:tblStyle w:val="TableGrid"/>
        <w:tblW w:w="10724" w:type="dxa"/>
        <w:tblInd w:w="-572" w:type="dxa"/>
        <w:tblLook w:val="04A0" w:firstRow="1" w:lastRow="0" w:firstColumn="1" w:lastColumn="0" w:noHBand="0" w:noVBand="1"/>
      </w:tblPr>
      <w:tblGrid>
        <w:gridCol w:w="1345"/>
        <w:gridCol w:w="2338"/>
        <w:gridCol w:w="2470"/>
        <w:gridCol w:w="2542"/>
        <w:gridCol w:w="2029"/>
      </w:tblGrid>
      <w:tr w:rsidR="006E44BD" w14:paraId="310F7E7E" w14:textId="77777777" w:rsidTr="00A40399">
        <w:trPr>
          <w:trHeight w:val="349"/>
        </w:trPr>
        <w:tc>
          <w:tcPr>
            <w:tcW w:w="1345" w:type="dxa"/>
          </w:tcPr>
          <w:p w14:paraId="6FD0800F" w14:textId="50EDA981" w:rsidR="005F1520" w:rsidRPr="005D3099" w:rsidRDefault="005F1520">
            <w:pPr>
              <w:rPr>
                <w:b/>
                <w:sz w:val="20"/>
                <w:szCs w:val="20"/>
                <w:lang w:val="en-CA"/>
              </w:rPr>
            </w:pPr>
            <w:r w:rsidRPr="005D3099">
              <w:rPr>
                <w:b/>
                <w:sz w:val="20"/>
                <w:szCs w:val="20"/>
                <w:lang w:val="en-CA"/>
              </w:rPr>
              <w:lastRenderedPageBreak/>
              <w:t>Chapter</w:t>
            </w:r>
          </w:p>
        </w:tc>
        <w:tc>
          <w:tcPr>
            <w:tcW w:w="2338" w:type="dxa"/>
          </w:tcPr>
          <w:p w14:paraId="2CCDAD85" w14:textId="488C883D" w:rsidR="005F1520" w:rsidRPr="005D3099" w:rsidRDefault="005F1520">
            <w:pPr>
              <w:rPr>
                <w:b/>
                <w:sz w:val="20"/>
                <w:szCs w:val="20"/>
                <w:lang w:val="en-CA"/>
              </w:rPr>
            </w:pPr>
            <w:r w:rsidRPr="005D3099">
              <w:rPr>
                <w:b/>
                <w:sz w:val="20"/>
                <w:szCs w:val="20"/>
                <w:lang w:val="en-CA"/>
              </w:rPr>
              <w:t>Title</w:t>
            </w:r>
          </w:p>
        </w:tc>
        <w:tc>
          <w:tcPr>
            <w:tcW w:w="2470" w:type="dxa"/>
          </w:tcPr>
          <w:p w14:paraId="69869AB6" w14:textId="525365D9" w:rsidR="005F1520" w:rsidRPr="005D3099" w:rsidRDefault="005F1520">
            <w:pPr>
              <w:rPr>
                <w:b/>
                <w:sz w:val="20"/>
                <w:szCs w:val="20"/>
                <w:lang w:val="en-CA"/>
              </w:rPr>
            </w:pPr>
            <w:r w:rsidRPr="005D3099">
              <w:rPr>
                <w:b/>
                <w:sz w:val="20"/>
                <w:szCs w:val="20"/>
                <w:lang w:val="en-CA"/>
              </w:rPr>
              <w:t>Progress</w:t>
            </w:r>
          </w:p>
        </w:tc>
        <w:tc>
          <w:tcPr>
            <w:tcW w:w="2542" w:type="dxa"/>
          </w:tcPr>
          <w:p w14:paraId="6BEA1853" w14:textId="64771FEE" w:rsidR="005F1520" w:rsidRPr="005D3099" w:rsidRDefault="005F1520">
            <w:pPr>
              <w:rPr>
                <w:b/>
                <w:sz w:val="20"/>
                <w:szCs w:val="20"/>
                <w:lang w:val="en-CA"/>
              </w:rPr>
            </w:pPr>
            <w:r w:rsidRPr="005D3099">
              <w:rPr>
                <w:b/>
                <w:sz w:val="20"/>
                <w:szCs w:val="20"/>
                <w:lang w:val="en-CA"/>
              </w:rPr>
              <w:t>ST Goals</w:t>
            </w:r>
          </w:p>
        </w:tc>
        <w:tc>
          <w:tcPr>
            <w:tcW w:w="2029" w:type="dxa"/>
          </w:tcPr>
          <w:p w14:paraId="0EB40AB0" w14:textId="4910CF18" w:rsidR="005F1520" w:rsidRPr="005D3099" w:rsidRDefault="005F1520">
            <w:pPr>
              <w:rPr>
                <w:b/>
                <w:sz w:val="20"/>
                <w:szCs w:val="20"/>
                <w:lang w:val="en-CA"/>
              </w:rPr>
            </w:pPr>
            <w:r w:rsidRPr="005D3099">
              <w:rPr>
                <w:b/>
                <w:sz w:val="20"/>
                <w:szCs w:val="20"/>
                <w:lang w:val="en-CA"/>
              </w:rPr>
              <w:t>LT Goals</w:t>
            </w:r>
          </w:p>
        </w:tc>
      </w:tr>
      <w:tr w:rsidR="006E44BD" w14:paraId="3791AAA5" w14:textId="77777777" w:rsidTr="002C7BD4">
        <w:trPr>
          <w:trHeight w:val="1667"/>
        </w:trPr>
        <w:tc>
          <w:tcPr>
            <w:tcW w:w="1345" w:type="dxa"/>
          </w:tcPr>
          <w:p w14:paraId="3A7476F9" w14:textId="57D41ED4" w:rsidR="005F1520" w:rsidRPr="005D3099" w:rsidRDefault="005F1520" w:rsidP="005D3099">
            <w:pPr>
              <w:jc w:val="center"/>
              <w:rPr>
                <w:lang w:val="en-CA"/>
              </w:rPr>
            </w:pPr>
            <w:r>
              <w:rPr>
                <w:lang w:val="en-CA"/>
              </w:rPr>
              <w:t>1</w:t>
            </w:r>
          </w:p>
        </w:tc>
        <w:tc>
          <w:tcPr>
            <w:tcW w:w="2338" w:type="dxa"/>
          </w:tcPr>
          <w:p w14:paraId="21050813" w14:textId="57EB7EE5" w:rsidR="005F1520" w:rsidRPr="005D3099" w:rsidRDefault="006E1F75" w:rsidP="005D3099">
            <w:pPr>
              <w:jc w:val="center"/>
              <w:rPr>
                <w:lang w:val="en-CA"/>
              </w:rPr>
            </w:pPr>
            <w:r>
              <w:rPr>
                <w:lang w:val="en-CA"/>
              </w:rPr>
              <w:t>Making a deal with the Devil</w:t>
            </w:r>
          </w:p>
        </w:tc>
        <w:tc>
          <w:tcPr>
            <w:tcW w:w="2470" w:type="dxa"/>
          </w:tcPr>
          <w:p w14:paraId="59137DAB" w14:textId="3DC11B0E" w:rsidR="005F1520" w:rsidRPr="005D3099" w:rsidRDefault="005F1520">
            <w:pPr>
              <w:rPr>
                <w:lang w:val="en-CA"/>
              </w:rPr>
            </w:pPr>
            <w:r>
              <w:rPr>
                <w:lang w:val="en-CA"/>
              </w:rPr>
              <w:t>Literature review started September 2018</w:t>
            </w:r>
          </w:p>
        </w:tc>
        <w:tc>
          <w:tcPr>
            <w:tcW w:w="2542" w:type="dxa"/>
          </w:tcPr>
          <w:p w14:paraId="5BC8EEDF" w14:textId="2D88F913" w:rsidR="005F1520" w:rsidRPr="005D3099" w:rsidRDefault="00E25487" w:rsidP="005D3099">
            <w:pPr>
              <w:rPr>
                <w:lang w:val="en-CA"/>
              </w:rPr>
            </w:pPr>
            <w:r>
              <w:rPr>
                <w:lang w:val="en-CA"/>
              </w:rPr>
              <w:t>Collect</w:t>
            </w:r>
            <w:r w:rsidR="005F1520">
              <w:rPr>
                <w:lang w:val="en-CA"/>
              </w:rPr>
              <w:t xml:space="preserve"> preliminary data and have reviewed/analyzed by December 2018/January 2019</w:t>
            </w:r>
          </w:p>
        </w:tc>
        <w:tc>
          <w:tcPr>
            <w:tcW w:w="2029" w:type="dxa"/>
          </w:tcPr>
          <w:p w14:paraId="4680D47A" w14:textId="2C93E99D" w:rsidR="005F1520" w:rsidRPr="005D3099" w:rsidRDefault="00E25487">
            <w:pPr>
              <w:rPr>
                <w:lang w:val="en-CA"/>
              </w:rPr>
            </w:pPr>
            <w:r>
              <w:rPr>
                <w:lang w:val="en-CA"/>
              </w:rPr>
              <w:t>Analyses complete</w:t>
            </w:r>
            <w:r w:rsidR="005F1520">
              <w:rPr>
                <w:lang w:val="en-CA"/>
              </w:rPr>
              <w:t xml:space="preserve"> by July/August 2019. Draft by September 2019?</w:t>
            </w:r>
          </w:p>
        </w:tc>
      </w:tr>
      <w:tr w:rsidR="006E44BD" w14:paraId="266C2BCA" w14:textId="77777777" w:rsidTr="00A40399">
        <w:trPr>
          <w:trHeight w:val="613"/>
        </w:trPr>
        <w:tc>
          <w:tcPr>
            <w:tcW w:w="1345" w:type="dxa"/>
          </w:tcPr>
          <w:p w14:paraId="6A4C5734" w14:textId="16ACDD32" w:rsidR="005F1520" w:rsidRPr="005D3099" w:rsidRDefault="005F1520" w:rsidP="005D3099">
            <w:pPr>
              <w:jc w:val="center"/>
              <w:rPr>
                <w:lang w:val="en-CA"/>
              </w:rPr>
            </w:pPr>
            <w:r>
              <w:rPr>
                <w:lang w:val="en-CA"/>
              </w:rPr>
              <w:t>2</w:t>
            </w:r>
          </w:p>
        </w:tc>
        <w:tc>
          <w:tcPr>
            <w:tcW w:w="2338" w:type="dxa"/>
          </w:tcPr>
          <w:p w14:paraId="49AA4A3A" w14:textId="4F25DEB6" w:rsidR="009F05F7" w:rsidRPr="009F05F7" w:rsidRDefault="009F05F7" w:rsidP="009F05F7">
            <w:pPr>
              <w:jc w:val="center"/>
              <w:rPr>
                <w:lang w:val="en-CA"/>
              </w:rPr>
            </w:pPr>
            <w:del w:id="2" w:author="zenrunner" w:date="2018-11-19T13:44:00Z">
              <w:r w:rsidRPr="009F05F7" w:rsidDel="004434DA">
                <w:rPr>
                  <w:lang w:val="en-CA"/>
                </w:rPr>
                <w:delText>Shrub and Animal Density Correlation in Desert Ecosystems</w:delText>
              </w:r>
            </w:del>
            <w:ins w:id="3" w:author="zenrunner" w:date="2018-11-19T13:44:00Z">
              <w:r w:rsidR="004434DA">
                <w:rPr>
                  <w:lang w:val="en-CA"/>
                </w:rPr>
                <w:t>revise</w:t>
              </w:r>
            </w:ins>
          </w:p>
          <w:p w14:paraId="0DBA48E0" w14:textId="1C38CA01" w:rsidR="005F1520" w:rsidRPr="000E1F52" w:rsidRDefault="005F1520" w:rsidP="005D3099">
            <w:pPr>
              <w:jc w:val="center"/>
              <w:rPr>
                <w:lang w:val="en-CA"/>
              </w:rPr>
            </w:pPr>
          </w:p>
        </w:tc>
        <w:tc>
          <w:tcPr>
            <w:tcW w:w="2470" w:type="dxa"/>
          </w:tcPr>
          <w:p w14:paraId="3E8A6AD4" w14:textId="11785A11" w:rsidR="005F1520" w:rsidRPr="005D3099" w:rsidRDefault="00D46981">
            <w:pPr>
              <w:rPr>
                <w:lang w:val="en-CA"/>
              </w:rPr>
            </w:pPr>
            <w:r>
              <w:rPr>
                <w:lang w:val="en-CA"/>
              </w:rPr>
              <w:t>Field Season to start May 2019</w:t>
            </w:r>
          </w:p>
        </w:tc>
        <w:tc>
          <w:tcPr>
            <w:tcW w:w="2542" w:type="dxa"/>
          </w:tcPr>
          <w:p w14:paraId="5F311C5B" w14:textId="3F5202A4" w:rsidR="005F1520" w:rsidRPr="005D3099" w:rsidRDefault="00D46981">
            <w:pPr>
              <w:rPr>
                <w:lang w:val="en-CA"/>
              </w:rPr>
            </w:pPr>
            <w:r>
              <w:rPr>
                <w:lang w:val="en-CA"/>
              </w:rPr>
              <w:t>Data analysis by September/October 2019</w:t>
            </w:r>
          </w:p>
        </w:tc>
        <w:tc>
          <w:tcPr>
            <w:tcW w:w="2029" w:type="dxa"/>
          </w:tcPr>
          <w:p w14:paraId="7A19CAFD" w14:textId="48B52F0A" w:rsidR="005F1520" w:rsidRPr="005D3099" w:rsidRDefault="00D46981">
            <w:pPr>
              <w:rPr>
                <w:lang w:val="en-CA"/>
              </w:rPr>
            </w:pPr>
            <w:r>
              <w:rPr>
                <w:lang w:val="en-CA"/>
              </w:rPr>
              <w:t>Second field season May 2020?</w:t>
            </w:r>
          </w:p>
        </w:tc>
      </w:tr>
    </w:tbl>
    <w:p w14:paraId="6B2C8F72" w14:textId="77777777" w:rsidR="002D554B" w:rsidRDefault="002D554B">
      <w:pPr>
        <w:rPr>
          <w:b/>
          <w:lang w:val="en-CA"/>
        </w:rPr>
      </w:pPr>
    </w:p>
    <w:p w14:paraId="17BCAB54" w14:textId="77777777" w:rsidR="00577794" w:rsidRDefault="00577794">
      <w:pPr>
        <w:rPr>
          <w:b/>
          <w:lang w:val="en-CA"/>
        </w:rPr>
      </w:pPr>
    </w:p>
    <w:p w14:paraId="026EFAD6" w14:textId="77777777" w:rsidR="00D46981" w:rsidRDefault="00D46981">
      <w:pPr>
        <w:rPr>
          <w:b/>
          <w:lang w:val="en-CA"/>
        </w:rPr>
      </w:pPr>
    </w:p>
    <w:p w14:paraId="7699830F" w14:textId="77777777" w:rsidR="00D46981" w:rsidRDefault="00D46981">
      <w:pPr>
        <w:rPr>
          <w:b/>
          <w:lang w:val="en-CA"/>
        </w:rPr>
      </w:pPr>
    </w:p>
    <w:p w14:paraId="7A45D3CE" w14:textId="77777777" w:rsidR="00D46981" w:rsidRDefault="00D46981">
      <w:pPr>
        <w:rPr>
          <w:b/>
          <w:lang w:val="en-CA"/>
        </w:rPr>
      </w:pPr>
    </w:p>
    <w:p w14:paraId="63DB7241" w14:textId="77777777" w:rsidR="00D46981" w:rsidRDefault="00D46981">
      <w:pPr>
        <w:rPr>
          <w:b/>
          <w:lang w:val="en-CA"/>
        </w:rPr>
      </w:pPr>
    </w:p>
    <w:p w14:paraId="74BB2185" w14:textId="77777777" w:rsidR="00D46981" w:rsidRDefault="00D46981">
      <w:pPr>
        <w:rPr>
          <w:b/>
          <w:lang w:val="en-CA"/>
        </w:rPr>
      </w:pPr>
    </w:p>
    <w:p w14:paraId="4A01D976" w14:textId="77777777" w:rsidR="00D46981" w:rsidRDefault="00D46981">
      <w:pPr>
        <w:rPr>
          <w:b/>
          <w:lang w:val="en-CA"/>
        </w:rPr>
      </w:pPr>
    </w:p>
    <w:p w14:paraId="44005E4E" w14:textId="77777777" w:rsidR="00D46981" w:rsidRDefault="00D46981">
      <w:pPr>
        <w:rPr>
          <w:b/>
          <w:lang w:val="en-CA"/>
        </w:rPr>
      </w:pPr>
    </w:p>
    <w:p w14:paraId="5D2EB964" w14:textId="77777777" w:rsidR="00D46981" w:rsidRDefault="00D46981">
      <w:pPr>
        <w:rPr>
          <w:b/>
          <w:lang w:val="en-CA"/>
        </w:rPr>
      </w:pPr>
    </w:p>
    <w:p w14:paraId="648B101C" w14:textId="77777777" w:rsidR="00D46981" w:rsidRDefault="00D46981">
      <w:pPr>
        <w:rPr>
          <w:b/>
          <w:lang w:val="en-CA"/>
        </w:rPr>
      </w:pPr>
    </w:p>
    <w:p w14:paraId="45F5F9C2" w14:textId="77777777" w:rsidR="00D46981" w:rsidRDefault="00D46981">
      <w:pPr>
        <w:rPr>
          <w:b/>
          <w:lang w:val="en-CA"/>
        </w:rPr>
      </w:pPr>
    </w:p>
    <w:p w14:paraId="087B5D6C" w14:textId="77777777" w:rsidR="00D46981" w:rsidRDefault="00D46981">
      <w:pPr>
        <w:rPr>
          <w:b/>
          <w:lang w:val="en-CA"/>
        </w:rPr>
      </w:pPr>
    </w:p>
    <w:p w14:paraId="7FBBB8D2" w14:textId="77777777" w:rsidR="00D46981" w:rsidRDefault="00D46981">
      <w:pPr>
        <w:rPr>
          <w:b/>
          <w:lang w:val="en-CA"/>
        </w:rPr>
      </w:pPr>
    </w:p>
    <w:p w14:paraId="5FAE4028" w14:textId="77777777" w:rsidR="00D46981" w:rsidRDefault="00D46981">
      <w:pPr>
        <w:rPr>
          <w:b/>
          <w:lang w:val="en-CA"/>
        </w:rPr>
      </w:pPr>
    </w:p>
    <w:p w14:paraId="3AE01FB7" w14:textId="77777777" w:rsidR="00D46981" w:rsidRDefault="00D46981">
      <w:pPr>
        <w:rPr>
          <w:b/>
          <w:lang w:val="en-CA"/>
        </w:rPr>
      </w:pPr>
    </w:p>
    <w:p w14:paraId="432D7982" w14:textId="77777777" w:rsidR="00D46981" w:rsidRDefault="00D46981">
      <w:pPr>
        <w:rPr>
          <w:b/>
          <w:lang w:val="en-CA"/>
        </w:rPr>
      </w:pPr>
    </w:p>
    <w:p w14:paraId="429B5BC0" w14:textId="77777777" w:rsidR="00D46981" w:rsidRDefault="00D46981">
      <w:pPr>
        <w:rPr>
          <w:b/>
          <w:lang w:val="en-CA"/>
        </w:rPr>
      </w:pPr>
    </w:p>
    <w:p w14:paraId="5D1BA153" w14:textId="77777777" w:rsidR="00D46981" w:rsidRDefault="00D46981">
      <w:pPr>
        <w:rPr>
          <w:b/>
          <w:lang w:val="en-CA"/>
        </w:rPr>
      </w:pPr>
    </w:p>
    <w:p w14:paraId="0808DF6C" w14:textId="77777777" w:rsidR="00D46981" w:rsidRDefault="00D46981">
      <w:pPr>
        <w:rPr>
          <w:b/>
          <w:lang w:val="en-CA"/>
        </w:rPr>
      </w:pPr>
    </w:p>
    <w:p w14:paraId="576FE5C9" w14:textId="77777777" w:rsidR="00D46981" w:rsidRDefault="00D46981">
      <w:pPr>
        <w:rPr>
          <w:b/>
          <w:lang w:val="en-CA"/>
        </w:rPr>
      </w:pPr>
    </w:p>
    <w:p w14:paraId="7ACF28A8" w14:textId="77777777" w:rsidR="00D46981" w:rsidRDefault="00D46981">
      <w:pPr>
        <w:rPr>
          <w:b/>
          <w:lang w:val="en-CA"/>
        </w:rPr>
      </w:pPr>
    </w:p>
    <w:p w14:paraId="7857B0A9" w14:textId="77777777" w:rsidR="00D46981" w:rsidRDefault="00D46981">
      <w:pPr>
        <w:rPr>
          <w:b/>
          <w:lang w:val="en-CA"/>
        </w:rPr>
      </w:pPr>
    </w:p>
    <w:p w14:paraId="57213882" w14:textId="77777777" w:rsidR="00D46981" w:rsidRDefault="00D46981">
      <w:pPr>
        <w:rPr>
          <w:b/>
          <w:lang w:val="en-CA"/>
        </w:rPr>
      </w:pPr>
    </w:p>
    <w:p w14:paraId="3081A978" w14:textId="77777777" w:rsidR="00D46981" w:rsidRDefault="00D46981">
      <w:pPr>
        <w:rPr>
          <w:b/>
          <w:lang w:val="en-CA"/>
        </w:rPr>
      </w:pPr>
    </w:p>
    <w:p w14:paraId="794F3D0D" w14:textId="77777777" w:rsidR="00D46981" w:rsidRDefault="00D46981">
      <w:pPr>
        <w:rPr>
          <w:b/>
          <w:lang w:val="en-CA"/>
        </w:rPr>
      </w:pPr>
    </w:p>
    <w:p w14:paraId="6FE62178" w14:textId="77777777" w:rsidR="00D46981" w:rsidRDefault="00D46981">
      <w:pPr>
        <w:rPr>
          <w:b/>
          <w:lang w:val="en-CA"/>
        </w:rPr>
      </w:pPr>
    </w:p>
    <w:p w14:paraId="6A9EDB46" w14:textId="77777777" w:rsidR="00D46981" w:rsidRDefault="00D46981">
      <w:pPr>
        <w:rPr>
          <w:b/>
          <w:lang w:val="en-CA"/>
        </w:rPr>
      </w:pPr>
    </w:p>
    <w:p w14:paraId="6B4EEECF" w14:textId="77777777" w:rsidR="00D46981" w:rsidRDefault="00D46981">
      <w:pPr>
        <w:rPr>
          <w:b/>
          <w:lang w:val="en-CA"/>
        </w:rPr>
      </w:pPr>
    </w:p>
    <w:p w14:paraId="4E2C67FF" w14:textId="77777777" w:rsidR="00D46981" w:rsidRDefault="00D46981">
      <w:pPr>
        <w:rPr>
          <w:b/>
          <w:lang w:val="en-CA"/>
        </w:rPr>
      </w:pPr>
    </w:p>
    <w:p w14:paraId="6E882337" w14:textId="77777777" w:rsidR="00BF37EE" w:rsidRDefault="00BF37EE">
      <w:pPr>
        <w:rPr>
          <w:b/>
          <w:lang w:val="en-CA"/>
        </w:rPr>
      </w:pPr>
    </w:p>
    <w:p w14:paraId="77BBECB6" w14:textId="77777777" w:rsidR="00BF37EE" w:rsidRDefault="00BF37EE">
      <w:pPr>
        <w:rPr>
          <w:b/>
          <w:lang w:val="en-CA"/>
        </w:rPr>
      </w:pPr>
    </w:p>
    <w:p w14:paraId="189E7197" w14:textId="77777777" w:rsidR="00D46981" w:rsidRDefault="00D46981">
      <w:pPr>
        <w:rPr>
          <w:b/>
          <w:lang w:val="en-CA"/>
        </w:rPr>
      </w:pPr>
    </w:p>
    <w:p w14:paraId="2B5BBE85" w14:textId="77777777" w:rsidR="004434DA" w:rsidRDefault="004434DA">
      <w:pPr>
        <w:rPr>
          <w:ins w:id="4" w:author="zenrunner" w:date="2018-11-19T13:44:00Z"/>
          <w:b/>
          <w:lang w:val="en-CA"/>
        </w:rPr>
      </w:pPr>
      <w:ins w:id="5" w:author="zenrunner" w:date="2018-11-19T13:44:00Z">
        <w:r>
          <w:rPr>
            <w:b/>
            <w:lang w:val="en-CA"/>
          </w:rPr>
          <w:br w:type="page"/>
        </w:r>
      </w:ins>
    </w:p>
    <w:p w14:paraId="1F7F75D4" w14:textId="7ADDD5B0" w:rsidR="004129F0" w:rsidRDefault="004E6426">
      <w:pPr>
        <w:rPr>
          <w:b/>
          <w:lang w:val="en-CA"/>
        </w:rPr>
      </w:pPr>
      <w:r>
        <w:rPr>
          <w:b/>
          <w:lang w:val="en-CA"/>
        </w:rPr>
        <w:t>Background</w:t>
      </w:r>
    </w:p>
    <w:p w14:paraId="5CF7C981" w14:textId="77777777" w:rsidR="00317F41" w:rsidRPr="00317F41" w:rsidRDefault="00E74E63" w:rsidP="00317F41">
      <w:pPr>
        <w:rPr>
          <w:ins w:id="6" w:author="zenrunner" w:date="2018-11-19T13:48:00Z"/>
        </w:rPr>
      </w:pPr>
      <w:r>
        <w:rPr>
          <w:lang w:val="en-CA"/>
        </w:rPr>
        <w:tab/>
        <w:t xml:space="preserve">Positive interactions between plant and animal species have been </w:t>
      </w:r>
      <w:r w:rsidR="002C7BD4">
        <w:rPr>
          <w:lang w:val="en-CA"/>
        </w:rPr>
        <w:t>reported in most</w:t>
      </w:r>
      <w:r>
        <w:rPr>
          <w:lang w:val="en-CA"/>
        </w:rPr>
        <w:t xml:space="preserve"> ecosystems</w:t>
      </w:r>
      <w:r w:rsidR="002C7BD4">
        <w:rPr>
          <w:lang w:val="en-CA"/>
        </w:rPr>
        <w:t xml:space="preserve"> globally.</w:t>
      </w:r>
      <w:r>
        <w:rPr>
          <w:lang w:val="en-CA"/>
        </w:rPr>
        <w:t xml:space="preserve"> </w:t>
      </w:r>
      <w:r w:rsidR="00F23180">
        <w:rPr>
          <w:lang w:val="en-CA"/>
        </w:rPr>
        <w:t xml:space="preserve">Positive interactions are defined as non-trophic </w:t>
      </w:r>
      <w:r w:rsidR="0003307E">
        <w:rPr>
          <w:lang w:val="en-CA"/>
        </w:rPr>
        <w:t>interactions</w:t>
      </w:r>
      <w:r w:rsidR="00F23180">
        <w:rPr>
          <w:lang w:val="en-CA"/>
        </w:rPr>
        <w:t xml:space="preserve"> between species where at least one of the interacting species has a positive benefit towards their overall fitness, while the other remains unaffected (</w:t>
      </w:r>
      <w:r w:rsidR="005F07A3">
        <w:rPr>
          <w:lang w:val="en-CA"/>
        </w:rPr>
        <w:t>Bertness &amp; Callaway 1994</w:t>
      </w:r>
      <w:r w:rsidR="00F23180">
        <w:rPr>
          <w:lang w:val="en-CA"/>
        </w:rPr>
        <w:t xml:space="preserve">, </w:t>
      </w:r>
      <w:r w:rsidR="00F23180" w:rsidRPr="00F23180">
        <w:t>Molina-Montenegro</w:t>
      </w:r>
      <w:r w:rsidR="00F23180">
        <w:t xml:space="preserve"> et al. 2016</w:t>
      </w:r>
      <w:r w:rsidR="009B61B8">
        <w:rPr>
          <w:lang w:val="en-CA"/>
        </w:rPr>
        <w:t xml:space="preserve">). </w:t>
      </w:r>
      <w:r w:rsidR="00BE4653">
        <w:rPr>
          <w:lang w:val="en-CA"/>
        </w:rPr>
        <w:t xml:space="preserve">While there are documentations of many types of interactions that are negative towards one species and positive towards the other, such as predation, a significant number of studies have </w:t>
      </w:r>
      <w:r w:rsidR="000F52DD">
        <w:rPr>
          <w:lang w:val="en-CA"/>
        </w:rPr>
        <w:t>arisen</w:t>
      </w:r>
      <w:r w:rsidR="00BE4653">
        <w:rPr>
          <w:lang w:val="en-CA"/>
        </w:rPr>
        <w:t xml:space="preserve"> where only positive interactions are analyzed (</w:t>
      </w:r>
      <w:r w:rsidR="000C743F">
        <w:rPr>
          <w:lang w:val="en-CA"/>
        </w:rPr>
        <w:t>Bertness &amp; Callaway 1994, Ké</w:t>
      </w:r>
      <w:r w:rsidR="00FD4504">
        <w:rPr>
          <w:lang w:val="en-CA"/>
        </w:rPr>
        <w:t>fi et al. 2016).</w:t>
      </w:r>
      <w:r w:rsidR="000C743F">
        <w:rPr>
          <w:lang w:val="en-CA"/>
        </w:rPr>
        <w:t xml:space="preserve"> </w:t>
      </w:r>
      <w:r w:rsidR="0067110A">
        <w:rPr>
          <w:lang w:val="en-CA"/>
        </w:rPr>
        <w:t xml:space="preserve">The term used to describe these </w:t>
      </w:r>
      <w:r w:rsidR="00590C50">
        <w:rPr>
          <w:lang w:val="en-CA"/>
        </w:rPr>
        <w:t>positive</w:t>
      </w:r>
      <w:r w:rsidR="004E6426">
        <w:rPr>
          <w:lang w:val="en-CA"/>
        </w:rPr>
        <w:t xml:space="preserve"> </w:t>
      </w:r>
      <w:r w:rsidR="0067110A">
        <w:rPr>
          <w:lang w:val="en-CA"/>
        </w:rPr>
        <w:t>interaction</w:t>
      </w:r>
      <w:r w:rsidR="004E6426">
        <w:rPr>
          <w:lang w:val="en-CA"/>
        </w:rPr>
        <w:t>s</w:t>
      </w:r>
      <w:r w:rsidR="0067110A">
        <w:rPr>
          <w:lang w:val="en-CA"/>
        </w:rPr>
        <w:t xml:space="preserve"> is facilitation</w:t>
      </w:r>
      <w:del w:id="7" w:author="zenrunner" w:date="2018-11-19T13:45:00Z">
        <w:r w:rsidR="0049524E" w:rsidDel="00A26764">
          <w:rPr>
            <w:lang w:val="en-CA"/>
          </w:rPr>
          <w:delText>,</w:delText>
        </w:r>
      </w:del>
      <w:r w:rsidR="0049524E">
        <w:rPr>
          <w:lang w:val="en-CA"/>
        </w:rPr>
        <w:t xml:space="preserve"> where species interactions are usually beneficial to </w:t>
      </w:r>
      <w:del w:id="8" w:author="zenrunner" w:date="2018-11-19T13:45:00Z">
        <w:r w:rsidR="0049524E" w:rsidDel="00BA5CB6">
          <w:rPr>
            <w:lang w:val="en-CA"/>
          </w:rPr>
          <w:delText>one another</w:delText>
        </w:r>
      </w:del>
      <w:ins w:id="9" w:author="zenrunner" w:date="2018-11-19T13:45:00Z">
        <w:r w:rsidR="00BA5CB6">
          <w:rPr>
            <w:lang w:val="en-CA"/>
          </w:rPr>
          <w:t>at least one of the species</w:t>
        </w:r>
      </w:ins>
      <w:r w:rsidR="0049524E">
        <w:rPr>
          <w:lang w:val="en-CA"/>
        </w:rPr>
        <w:t xml:space="preserve"> (</w:t>
      </w:r>
      <w:r w:rsidR="00145760">
        <w:rPr>
          <w:lang w:val="en-CA"/>
        </w:rPr>
        <w:t>Kikvidze &amp; Callaway 2006, Kéfi et al. 2016</w:t>
      </w:r>
      <w:r w:rsidR="0049524E">
        <w:rPr>
          <w:lang w:val="en-CA"/>
        </w:rPr>
        <w:t>).</w:t>
      </w:r>
      <w:r w:rsidR="00D832B1">
        <w:rPr>
          <w:lang w:val="en-CA"/>
        </w:rPr>
        <w:t xml:space="preserve"> </w:t>
      </w:r>
      <w:r w:rsidR="009F6CA4" w:rsidRPr="00B338BE">
        <w:rPr>
          <w:highlight w:val="cyan"/>
          <w:lang w:val="en-CA"/>
          <w:rPrChange w:id="10" w:author="zenrunner" w:date="2018-11-19T13:45:00Z">
            <w:rPr>
              <w:lang w:val="en-CA"/>
            </w:rPr>
          </w:rPrChange>
        </w:rPr>
        <w:t xml:space="preserve">These positive interactions are also considered to be beneficial if only one of the </w:t>
      </w:r>
      <w:r w:rsidR="006C3265" w:rsidRPr="00B338BE">
        <w:rPr>
          <w:highlight w:val="cyan"/>
          <w:lang w:val="en-CA"/>
          <w:rPrChange w:id="11" w:author="zenrunner" w:date="2018-11-19T13:45:00Z">
            <w:rPr>
              <w:lang w:val="en-CA"/>
            </w:rPr>
          </w:rPrChange>
        </w:rPr>
        <w:t>species</w:t>
      </w:r>
      <w:r w:rsidR="009F6CA4" w:rsidRPr="00B338BE">
        <w:rPr>
          <w:highlight w:val="cyan"/>
          <w:lang w:val="en-CA"/>
          <w:rPrChange w:id="12" w:author="zenrunner" w:date="2018-11-19T13:45:00Z">
            <w:rPr>
              <w:lang w:val="en-CA"/>
            </w:rPr>
          </w:rPrChange>
        </w:rPr>
        <w:t xml:space="preserve"> of the interaction is benefiting</w:t>
      </w:r>
      <w:del w:id="13" w:author="zenrunner" w:date="2018-11-19T13:45:00Z">
        <w:r w:rsidR="009F6CA4" w:rsidRPr="00B338BE" w:rsidDel="00B338BE">
          <w:rPr>
            <w:highlight w:val="cyan"/>
            <w:lang w:val="en-CA"/>
            <w:rPrChange w:id="14" w:author="zenrunner" w:date="2018-11-19T13:45:00Z">
              <w:rPr>
                <w:lang w:val="en-CA"/>
              </w:rPr>
            </w:rPrChange>
          </w:rPr>
          <w:delText>,</w:delText>
        </w:r>
      </w:del>
      <w:r w:rsidR="009F6CA4" w:rsidRPr="00B338BE">
        <w:rPr>
          <w:highlight w:val="cyan"/>
          <w:lang w:val="en-CA"/>
          <w:rPrChange w:id="15" w:author="zenrunner" w:date="2018-11-19T13:45:00Z">
            <w:rPr>
              <w:lang w:val="en-CA"/>
            </w:rPr>
          </w:rPrChange>
        </w:rPr>
        <w:t xml:space="preserve"> as long as the other is not experiencing any adverse negative effects that could hinder its surviva</w:t>
      </w:r>
      <w:r w:rsidR="009F6CA4">
        <w:rPr>
          <w:lang w:val="en-CA"/>
        </w:rPr>
        <w:t>l (</w:t>
      </w:r>
      <w:r w:rsidR="00BD4D28">
        <w:rPr>
          <w:lang w:val="en-CA"/>
        </w:rPr>
        <w:t xml:space="preserve">Bertness &amp; Callawat 1994, </w:t>
      </w:r>
      <w:r w:rsidR="00DD13F3">
        <w:rPr>
          <w:lang w:val="en-CA"/>
        </w:rPr>
        <w:t xml:space="preserve">Bruno et al. 2003, </w:t>
      </w:r>
      <w:r w:rsidR="00BD4D28">
        <w:rPr>
          <w:lang w:val="en-CA"/>
        </w:rPr>
        <w:t>Grinath et al. 2012).</w:t>
      </w:r>
      <w:r w:rsidR="006C3265">
        <w:rPr>
          <w:lang w:val="en-CA"/>
        </w:rPr>
        <w:t xml:space="preserve"> </w:t>
      </w:r>
      <w:r w:rsidR="0007249A">
        <w:rPr>
          <w:lang w:val="en-CA"/>
        </w:rPr>
        <w:t xml:space="preserve">In semi-arid/arid </w:t>
      </w:r>
      <w:r w:rsidR="004E6426">
        <w:rPr>
          <w:lang w:val="en-CA"/>
        </w:rPr>
        <w:t>environments</w:t>
      </w:r>
      <w:r w:rsidR="0007249A">
        <w:rPr>
          <w:lang w:val="en-CA"/>
        </w:rPr>
        <w:t xml:space="preserve">, it is </w:t>
      </w:r>
      <w:r w:rsidR="004E6426">
        <w:rPr>
          <w:lang w:val="en-CA"/>
        </w:rPr>
        <w:t>proposed</w:t>
      </w:r>
      <w:r w:rsidR="0007249A">
        <w:rPr>
          <w:lang w:val="en-CA"/>
        </w:rPr>
        <w:t xml:space="preserve"> that these types of positive interactions, between plant-plant, plant-animal and animal-animal, often occur more frequently and are more prevalent (</w:t>
      </w:r>
      <w:r w:rsidR="004D0D55">
        <w:rPr>
          <w:lang w:val="en-CA"/>
        </w:rPr>
        <w:t>Holzaphel &amp; Bruce</w:t>
      </w:r>
      <w:r w:rsidR="00304376">
        <w:rPr>
          <w:lang w:val="en-CA"/>
        </w:rPr>
        <w:t xml:space="preserve"> 1999, </w:t>
      </w:r>
      <w:r w:rsidR="00121F5D">
        <w:rPr>
          <w:lang w:val="en-CA"/>
        </w:rPr>
        <w:t>Stachowicz 2001</w:t>
      </w:r>
      <w:r w:rsidR="00F21CDE">
        <w:rPr>
          <w:lang w:val="en-CA"/>
        </w:rPr>
        <w:t>).</w:t>
      </w:r>
      <w:r w:rsidR="00F86BBC">
        <w:rPr>
          <w:lang w:val="en-CA"/>
        </w:rPr>
        <w:t xml:space="preserve"> </w:t>
      </w:r>
      <w:r w:rsidR="003C10D1">
        <w:rPr>
          <w:lang w:val="en-CA"/>
        </w:rPr>
        <w:t xml:space="preserve">In many of the cases where facilitation occurs in these arid/semi-arid environments, it </w:t>
      </w:r>
      <w:del w:id="16" w:author="zenrunner" w:date="2018-11-19T13:45:00Z">
        <w:r w:rsidR="003C10D1" w:rsidDel="00B338BE">
          <w:rPr>
            <w:lang w:val="en-CA"/>
          </w:rPr>
          <w:delText>is believed</w:delText>
        </w:r>
      </w:del>
      <w:ins w:id="17" w:author="zenrunner" w:date="2018-11-19T13:45:00Z">
        <w:r w:rsidR="00B338BE">
          <w:rPr>
            <w:lang w:val="en-CA"/>
          </w:rPr>
          <w:t>has been proposed</w:t>
        </w:r>
      </w:ins>
      <w:r w:rsidR="003C10D1">
        <w:rPr>
          <w:lang w:val="en-CA"/>
        </w:rPr>
        <w:t xml:space="preserve"> that without this interaction</w:t>
      </w:r>
      <w:del w:id="18" w:author="zenrunner" w:date="2018-11-19T13:46:00Z">
        <w:r w:rsidR="003C10D1" w:rsidDel="00DC416E">
          <w:rPr>
            <w:lang w:val="en-CA"/>
          </w:rPr>
          <w:delText>,</w:delText>
        </w:r>
      </w:del>
      <w:r w:rsidR="003C10D1">
        <w:rPr>
          <w:lang w:val="en-CA"/>
        </w:rPr>
        <w:t xml:space="preserve"> </w:t>
      </w:r>
      <w:r w:rsidR="003C10D1" w:rsidRPr="006C4C4F">
        <w:rPr>
          <w:highlight w:val="cyan"/>
          <w:lang w:val="en-CA"/>
          <w:rPrChange w:id="19" w:author="zenrunner" w:date="2018-11-19T13:46:00Z">
            <w:rPr>
              <w:lang w:val="en-CA"/>
            </w:rPr>
          </w:rPrChange>
        </w:rPr>
        <w:t xml:space="preserve">many species </w:t>
      </w:r>
      <w:r w:rsidR="003A53B8" w:rsidRPr="006C4C4F">
        <w:rPr>
          <w:highlight w:val="cyan"/>
          <w:lang w:val="en-CA"/>
          <w:rPrChange w:id="20" w:author="zenrunner" w:date="2018-11-19T13:46:00Z">
            <w:rPr>
              <w:lang w:val="en-CA"/>
            </w:rPr>
          </w:rPrChange>
        </w:rPr>
        <w:t>are dependent on this interaction for their survival</w:t>
      </w:r>
      <w:r w:rsidR="003A53B8">
        <w:rPr>
          <w:lang w:val="en-CA"/>
        </w:rPr>
        <w:t xml:space="preserve"> (</w:t>
      </w:r>
      <w:r w:rsidR="00910292">
        <w:rPr>
          <w:lang w:val="en-CA"/>
        </w:rPr>
        <w:t>Holzaphel &amp; Bruce 1</w:t>
      </w:r>
      <w:r w:rsidR="0012473F">
        <w:rPr>
          <w:lang w:val="en-CA"/>
        </w:rPr>
        <w:t xml:space="preserve">999). </w:t>
      </w:r>
      <w:r w:rsidR="002D2082">
        <w:rPr>
          <w:lang w:val="en-CA"/>
        </w:rPr>
        <w:t>Shrubs are able to facilitate these positive interaction</w:t>
      </w:r>
      <w:r w:rsidR="00ED0C7E">
        <w:rPr>
          <w:lang w:val="en-CA"/>
        </w:rPr>
        <w:t>s either directly through shrub-animal-plant interactions or through a more indirect pathway being, shrub-plant-animal</w:t>
      </w:r>
      <w:r w:rsidR="00A06ADB">
        <w:rPr>
          <w:lang w:val="en-CA"/>
        </w:rPr>
        <w:t xml:space="preserve"> (Lortie et al. 2016</w:t>
      </w:r>
      <w:r w:rsidR="008D3DDF">
        <w:rPr>
          <w:lang w:val="en-CA"/>
        </w:rPr>
        <w:t xml:space="preserve">). </w:t>
      </w:r>
      <w:r w:rsidR="000822AC">
        <w:rPr>
          <w:lang w:val="en-CA"/>
        </w:rPr>
        <w:t xml:space="preserve">Shrubs can provide a variety of </w:t>
      </w:r>
      <w:r w:rsidR="00E46FEA">
        <w:rPr>
          <w:lang w:val="en-CA"/>
        </w:rPr>
        <w:t>positive interactions for animals including; acting as a resource, protecting from predators and being a refuge for different species (</w:t>
      </w:r>
      <w:r w:rsidR="00C63515">
        <w:rPr>
          <w:lang w:val="en-CA"/>
        </w:rPr>
        <w:t>Váz</w:t>
      </w:r>
      <w:r w:rsidR="0080325F">
        <w:rPr>
          <w:lang w:val="en-CA"/>
        </w:rPr>
        <w:t xml:space="preserve">quez et al. 2009, </w:t>
      </w:r>
      <w:r w:rsidR="00E46FEA">
        <w:rPr>
          <w:lang w:val="en-CA"/>
        </w:rPr>
        <w:t>Lortie et al. 2018</w:t>
      </w:r>
      <w:r w:rsidR="0080325F">
        <w:rPr>
          <w:lang w:val="en-CA"/>
        </w:rPr>
        <w:t xml:space="preserve">). </w:t>
      </w:r>
      <w:r w:rsidR="00F53553">
        <w:rPr>
          <w:lang w:val="en-CA"/>
        </w:rPr>
        <w:t xml:space="preserve">The shrubs can also indirectly benefit plant and animal species that take refuge under the canopy cover, by creating a microhabitat for these species (Noble et al. 2016). </w:t>
      </w:r>
      <w:r w:rsidR="003937DE">
        <w:rPr>
          <w:lang w:val="en-CA"/>
        </w:rPr>
        <w:t>Species such as the blunt nosed leopard lizard</w:t>
      </w:r>
      <w:del w:id="21" w:author="zenrunner" w:date="2018-11-19T13:46:00Z">
        <w:r w:rsidR="003937DE" w:rsidDel="006C4C4F">
          <w:rPr>
            <w:lang w:val="en-CA"/>
          </w:rPr>
          <w:delText>,</w:delText>
        </w:r>
      </w:del>
      <w:r w:rsidR="00F371D5">
        <w:rPr>
          <w:lang w:val="en-CA"/>
        </w:rPr>
        <w:t xml:space="preserve"> depend on this type of interaction to cool during the warmer seasons (</w:t>
      </w:r>
      <w:del w:id="22" w:author="zenrunner" w:date="2018-11-19T13:47:00Z">
        <w:r w:rsidR="00F371D5" w:rsidDel="000D2810">
          <w:rPr>
            <w:lang w:val="en-CA"/>
          </w:rPr>
          <w:delText>Noble et al.2016</w:delText>
        </w:r>
      </w:del>
      <w:ins w:id="23" w:author="zenrunner" w:date="2018-11-19T13:46:00Z">
        <w:r w:rsidR="00E26025">
          <w:rPr>
            <w:lang w:val="en-CA"/>
          </w:rPr>
          <w:t>cite new Westphal paper that came out Friday instead</w:t>
        </w:r>
      </w:ins>
      <w:r w:rsidR="00F371D5">
        <w:rPr>
          <w:lang w:val="en-CA"/>
        </w:rPr>
        <w:t xml:space="preserve">). </w:t>
      </w:r>
      <w:del w:id="24" w:author="zenrunner" w:date="2018-11-19T13:47:00Z">
        <w:r w:rsidR="00E04548" w:rsidDel="000D2810">
          <w:rPr>
            <w:lang w:val="en-CA"/>
          </w:rPr>
          <w:delText>On the other hand of this facilitation, a</w:delText>
        </w:r>
      </w:del>
      <w:ins w:id="25" w:author="zenrunner" w:date="2018-11-19T13:47:00Z">
        <w:r w:rsidR="000D2810">
          <w:rPr>
            <w:lang w:val="en-CA"/>
          </w:rPr>
          <w:t>A</w:t>
        </w:r>
      </w:ins>
      <w:r w:rsidR="00E04548">
        <w:rPr>
          <w:lang w:val="en-CA"/>
        </w:rPr>
        <w:t xml:space="preserve">nimals interacting with the shrub can </w:t>
      </w:r>
      <w:ins w:id="26" w:author="zenrunner" w:date="2018-11-19T13:47:00Z">
        <w:r w:rsidR="000D2810">
          <w:rPr>
            <w:lang w:val="en-CA"/>
          </w:rPr>
          <w:t xml:space="preserve">also </w:t>
        </w:r>
      </w:ins>
      <w:r w:rsidR="00E04548">
        <w:rPr>
          <w:lang w:val="en-CA"/>
        </w:rPr>
        <w:t xml:space="preserve">act </w:t>
      </w:r>
      <w:del w:id="27" w:author="zenrunner" w:date="2018-11-19T13:47:00Z">
        <w:r w:rsidR="00E04548" w:rsidDel="000D2810">
          <w:rPr>
            <w:lang w:val="en-CA"/>
          </w:rPr>
          <w:delText xml:space="preserve">as a benefactor by; </w:delText>
        </w:r>
      </w:del>
      <w:ins w:id="28" w:author="zenrunner" w:date="2018-11-19T13:47:00Z">
        <w:r w:rsidR="000D2810">
          <w:rPr>
            <w:lang w:val="en-CA"/>
          </w:rPr>
          <w:t xml:space="preserve">benefit the shrub by </w:t>
        </w:r>
      </w:ins>
      <w:r w:rsidR="00E04548">
        <w:rPr>
          <w:lang w:val="en-CA"/>
        </w:rPr>
        <w:t>dispersing the shrubs seeds, pollinating the shrub, and by consuming herbivorous species or competitor species near the shrub (</w:t>
      </w:r>
      <w:r w:rsidR="0080325F">
        <w:rPr>
          <w:lang w:val="en-CA"/>
        </w:rPr>
        <w:t xml:space="preserve">Vázquez et al. 2009, </w:t>
      </w:r>
      <w:r w:rsidR="00E04548">
        <w:rPr>
          <w:lang w:val="en-CA"/>
        </w:rPr>
        <w:t>Lortie et al.</w:t>
      </w:r>
      <w:r w:rsidR="00A06ADB">
        <w:rPr>
          <w:lang w:val="en-CA"/>
        </w:rPr>
        <w:t xml:space="preserve"> 2016</w:t>
      </w:r>
      <w:r w:rsidR="00E04548">
        <w:rPr>
          <w:lang w:val="en-CA"/>
        </w:rPr>
        <w:t>).</w:t>
      </w:r>
      <w:r w:rsidR="00F53553">
        <w:rPr>
          <w:lang w:val="en-CA"/>
        </w:rPr>
        <w:t xml:space="preserve"> </w:t>
      </w:r>
      <w:ins w:id="29" w:author="zenrunner" w:date="2018-11-19T13:47:00Z">
        <w:r w:rsidR="00AC1F18">
          <w:rPr>
            <w:lang w:val="en-CA"/>
          </w:rPr>
          <w:t>This is term mutualism (cite Bronstein paper</w:t>
        </w:r>
      </w:ins>
      <w:ins w:id="30" w:author="zenrunner" w:date="2018-11-19T13:48:00Z">
        <w:r w:rsidR="00317F41">
          <w:rPr>
            <w:lang w:val="en-CA"/>
          </w:rPr>
          <w:t xml:space="preserve"> - </w:t>
        </w:r>
        <w:r w:rsidR="00317F41" w:rsidRPr="00317F41">
          <w:t>Bronstein, J. L. 2009. The evolution of facilitation and mutualism. - Journal of Ecology 97: 1160-1170.</w:t>
        </w:r>
      </w:ins>
    </w:p>
    <w:p w14:paraId="5653C5DF" w14:textId="217BE5E1" w:rsidR="00E74E63" w:rsidRPr="00E04548" w:rsidRDefault="00AC1F18" w:rsidP="00F23180">
      <w:pPr>
        <w:rPr>
          <w:lang w:val="en-CA"/>
        </w:rPr>
      </w:pPr>
      <w:ins w:id="31" w:author="zenrunner" w:date="2018-11-19T13:47:00Z">
        <w:r>
          <w:rPr>
            <w:lang w:val="en-CA"/>
          </w:rPr>
          <w:t xml:space="preserve">) </w:t>
        </w:r>
      </w:ins>
      <w:del w:id="32" w:author="zenrunner" w:date="2018-11-19T13:48:00Z">
        <w:r w:rsidR="00F53553" w:rsidDel="000726F2">
          <w:rPr>
            <w:lang w:val="en-CA"/>
          </w:rPr>
          <w:delText>This shows that there is not only one benefactor in this interaction, that while animals do benefit from the direct and indirect interactions they have with shrubs, the shrubs also benefit from the animals being present under it’s canopy cover</w:delText>
        </w:r>
        <w:r w:rsidR="002D7141" w:rsidDel="000726F2">
          <w:rPr>
            <w:lang w:val="en-CA"/>
          </w:rPr>
          <w:delText xml:space="preserve"> (Noble et al</w:delText>
        </w:r>
        <w:r w:rsidR="00F53553" w:rsidDel="000726F2">
          <w:rPr>
            <w:lang w:val="en-CA"/>
          </w:rPr>
          <w:delText>.</w:delText>
        </w:r>
        <w:r w:rsidR="002D7141" w:rsidDel="000726F2">
          <w:rPr>
            <w:lang w:val="en-CA"/>
          </w:rPr>
          <w:delText xml:space="preserve"> 2016</w:delText>
        </w:r>
        <w:r w:rsidR="00A06ADB" w:rsidDel="000726F2">
          <w:rPr>
            <w:lang w:val="en-CA"/>
          </w:rPr>
          <w:delText>, Lortie et al. 2016</w:delText>
        </w:r>
        <w:r w:rsidR="002D7141" w:rsidDel="000726F2">
          <w:rPr>
            <w:lang w:val="en-CA"/>
          </w:rPr>
          <w:delText>).</w:delText>
        </w:r>
      </w:del>
      <w:ins w:id="33" w:author="zenrunner" w:date="2018-11-19T13:48:00Z">
        <w:r w:rsidR="000726F2">
          <w:rPr>
            <w:lang w:val="en-CA"/>
          </w:rPr>
          <w:t xml:space="preserve">then end with implication… </w:t>
        </w:r>
        <w:r w:rsidR="00C94E34">
          <w:rPr>
            <w:lang w:val="en-CA"/>
          </w:rPr>
          <w:t xml:space="preserve">so, are you planning on studying mutulism? The </w:t>
        </w:r>
      </w:ins>
      <w:ins w:id="34" w:author="zenrunner" w:date="2018-11-19T13:49:00Z">
        <w:r w:rsidR="00C94E34">
          <w:rPr>
            <w:lang w:val="en-CA"/>
          </w:rPr>
          <w:t xml:space="preserve">intro implies yes here but I am not sure you are… </w:t>
        </w:r>
      </w:ins>
    </w:p>
    <w:p w14:paraId="54FDD115" w14:textId="5B8BBE50" w:rsidR="00B26F23" w:rsidRDefault="00CB5CA4">
      <w:pPr>
        <w:rPr>
          <w:b/>
          <w:lang w:val="en-CA"/>
        </w:rPr>
      </w:pPr>
      <w:r>
        <w:rPr>
          <w:b/>
          <w:lang w:val="en-CA"/>
        </w:rPr>
        <w:tab/>
      </w:r>
    </w:p>
    <w:p w14:paraId="3037E7DC" w14:textId="6227AE8B" w:rsidR="00CC4F32" w:rsidRDefault="008760B0">
      <w:pPr>
        <w:rPr>
          <w:lang w:val="en-CA"/>
        </w:rPr>
      </w:pPr>
      <w:r>
        <w:rPr>
          <w:lang w:val="en-CA"/>
        </w:rPr>
        <w:tab/>
      </w:r>
      <w:r w:rsidR="00013110">
        <w:rPr>
          <w:lang w:val="en-CA"/>
        </w:rPr>
        <w:t xml:space="preserve">Shrubs are able to provide </w:t>
      </w:r>
      <w:r w:rsidR="00BF2C69">
        <w:rPr>
          <w:lang w:val="en-CA"/>
        </w:rPr>
        <w:t xml:space="preserve">these </w:t>
      </w:r>
      <w:r w:rsidR="00013110">
        <w:rPr>
          <w:lang w:val="en-CA"/>
        </w:rPr>
        <w:t>benefits to various animal species</w:t>
      </w:r>
      <w:r w:rsidR="00BF2C69">
        <w:rPr>
          <w:lang w:val="en-CA"/>
        </w:rPr>
        <w:t xml:space="preserve"> t</w:t>
      </w:r>
      <w:r w:rsidR="00780C16">
        <w:rPr>
          <w:lang w:val="en-CA"/>
        </w:rPr>
        <w:t>hrough</w:t>
      </w:r>
      <w:r w:rsidR="00BF2C69">
        <w:rPr>
          <w:lang w:val="en-CA"/>
        </w:rPr>
        <w:t xml:space="preserve"> different means (</w:t>
      </w:r>
      <w:r w:rsidR="00E139A9">
        <w:rPr>
          <w:lang w:val="en-CA"/>
        </w:rPr>
        <w:t>Bertness et al. 1997, Bortolus et al. 2002).</w:t>
      </w:r>
      <w:r w:rsidR="002F0FD6">
        <w:rPr>
          <w:lang w:val="en-CA"/>
        </w:rPr>
        <w:t xml:space="preserve"> </w:t>
      </w:r>
      <w:r w:rsidR="00692E04">
        <w:rPr>
          <w:lang w:val="en-CA"/>
        </w:rPr>
        <w:t>Environments that display extreme conditions are excellent areas to display thes</w:t>
      </w:r>
      <w:r w:rsidR="002751F1">
        <w:rPr>
          <w:lang w:val="en-CA"/>
        </w:rPr>
        <w:t>e</w:t>
      </w:r>
      <w:r w:rsidR="00692E04">
        <w:rPr>
          <w:lang w:val="en-CA"/>
        </w:rPr>
        <w:t xml:space="preserve"> types of positive interactions between shrubs and animal species (Bortolus et al. 2002, Hughes 2012</w:t>
      </w:r>
      <w:r w:rsidR="005A6204">
        <w:rPr>
          <w:lang w:val="en-CA"/>
        </w:rPr>
        <w:t>, Filazzola et al. 2018).</w:t>
      </w:r>
      <w:r w:rsidR="00D6028C">
        <w:rPr>
          <w:lang w:val="en-CA"/>
        </w:rPr>
        <w:t xml:space="preserve"> </w:t>
      </w:r>
      <w:r w:rsidR="00CC7AF5">
        <w:rPr>
          <w:lang w:val="en-CA"/>
        </w:rPr>
        <w:t xml:space="preserve">The resources, such as shelter and food, have a critical influence on the survival of a species and could impact the presence of the species and its total population (Hughes 2012, </w:t>
      </w:r>
      <w:r w:rsidR="000B3F65">
        <w:rPr>
          <w:lang w:val="en-CA"/>
        </w:rPr>
        <w:t>Rey et al. 2018).</w:t>
      </w:r>
      <w:r w:rsidR="00A53520">
        <w:rPr>
          <w:lang w:val="en-CA"/>
        </w:rPr>
        <w:t xml:space="preserve"> </w:t>
      </w:r>
      <w:r w:rsidR="008E076A">
        <w:rPr>
          <w:lang w:val="en-CA"/>
        </w:rPr>
        <w:t>Shrubs act as keystone species in these types of arid environm</w:t>
      </w:r>
      <w:r w:rsidR="008114D2">
        <w:rPr>
          <w:lang w:val="en-CA"/>
        </w:rPr>
        <w:t>ents</w:t>
      </w:r>
      <w:r w:rsidR="001B31A3">
        <w:rPr>
          <w:lang w:val="en-CA"/>
        </w:rPr>
        <w:t xml:space="preserve"> allowing for facilitation with other shrub species</w:t>
      </w:r>
      <w:r w:rsidR="008114D2">
        <w:rPr>
          <w:lang w:val="en-CA"/>
        </w:rPr>
        <w:t xml:space="preserve"> (Filazzola &amp; Lortie, 2014</w:t>
      </w:r>
      <w:r w:rsidR="00A06ADB">
        <w:rPr>
          <w:lang w:val="en-CA"/>
        </w:rPr>
        <w:t>, Lortie et al. 2018</w:t>
      </w:r>
      <w:r w:rsidR="008114D2">
        <w:rPr>
          <w:lang w:val="en-CA"/>
        </w:rPr>
        <w:t>)</w:t>
      </w:r>
      <w:r w:rsidR="00686101">
        <w:rPr>
          <w:lang w:val="en-CA"/>
        </w:rPr>
        <w:t xml:space="preserve">. </w:t>
      </w:r>
      <w:r w:rsidR="000F52DD">
        <w:rPr>
          <w:lang w:val="en-CA"/>
        </w:rPr>
        <w:t>These types of positive interactions</w:t>
      </w:r>
      <w:r w:rsidR="00686101">
        <w:rPr>
          <w:lang w:val="en-CA"/>
        </w:rPr>
        <w:t xml:space="preserve"> can be </w:t>
      </w:r>
      <w:r w:rsidR="005E290E">
        <w:rPr>
          <w:lang w:val="en-CA"/>
        </w:rPr>
        <w:t>seen either having a direct interaction on animal species or by having an indirect interaction (</w:t>
      </w:r>
      <w:r w:rsidR="0024444A">
        <w:rPr>
          <w:lang w:val="en-CA"/>
        </w:rPr>
        <w:t xml:space="preserve">Grinath et al. 2012, </w:t>
      </w:r>
      <w:r w:rsidR="009C5044">
        <w:rPr>
          <w:lang w:val="en-CA"/>
        </w:rPr>
        <w:t xml:space="preserve">Lortie et al. 2016, Lortie et al. 2018). </w:t>
      </w:r>
      <w:r w:rsidR="00CC4F32">
        <w:rPr>
          <w:lang w:val="en-CA"/>
        </w:rPr>
        <w:t>Not many indirect interactions, such as providing a microclimate, have been focused on, though they are considered to be very important for these types of be</w:t>
      </w:r>
      <w:r w:rsidR="00000D6D">
        <w:rPr>
          <w:lang w:val="en-CA"/>
        </w:rPr>
        <w:t>neficial interactions (Hu</w:t>
      </w:r>
      <w:r w:rsidR="00CC4F32">
        <w:rPr>
          <w:lang w:val="en-CA"/>
        </w:rPr>
        <w:t>ghes 2012).</w:t>
      </w:r>
      <w:r w:rsidR="00EF669C">
        <w:rPr>
          <w:lang w:val="en-CA"/>
        </w:rPr>
        <w:t xml:space="preserve"> </w:t>
      </w:r>
      <w:r w:rsidR="00812FF7">
        <w:rPr>
          <w:lang w:val="en-CA"/>
        </w:rPr>
        <w:t>Looking at the different ways in which shrubs are associated with this type of positive interaction</w:t>
      </w:r>
      <w:r w:rsidR="00A164F4">
        <w:rPr>
          <w:lang w:val="en-CA"/>
        </w:rPr>
        <w:t xml:space="preserve"> could provide information necessary for proper restoration of these areas (</w:t>
      </w:r>
      <w:r w:rsidR="006367EE">
        <w:rPr>
          <w:lang w:val="en-CA"/>
        </w:rPr>
        <w:t xml:space="preserve">Suding et al. 2004). </w:t>
      </w:r>
      <w:r w:rsidR="00BC66C6" w:rsidRPr="00BF1254">
        <w:rPr>
          <w:highlight w:val="cyan"/>
          <w:lang w:val="en-CA"/>
          <w:rPrChange w:id="35" w:author="zenrunner" w:date="2018-11-19T13:49:00Z">
            <w:rPr>
              <w:lang w:val="en-CA"/>
            </w:rPr>
          </w:rPrChange>
        </w:rPr>
        <w:t>Since facilitation can</w:t>
      </w:r>
      <w:r w:rsidR="00CD6A34" w:rsidRPr="00BF1254">
        <w:rPr>
          <w:highlight w:val="cyan"/>
          <w:lang w:val="en-CA"/>
          <w:rPrChange w:id="36" w:author="zenrunner" w:date="2018-11-19T13:49:00Z">
            <w:rPr>
              <w:lang w:val="en-CA"/>
            </w:rPr>
          </w:rPrChange>
        </w:rPr>
        <w:t xml:space="preserve"> be seen through both direct and indirect effects between shrubs and </w:t>
      </w:r>
      <w:r w:rsidR="00116043" w:rsidRPr="00BF1254">
        <w:rPr>
          <w:highlight w:val="cyan"/>
          <w:lang w:val="en-CA"/>
          <w:rPrChange w:id="37" w:author="zenrunner" w:date="2018-11-19T13:49:00Z">
            <w:rPr>
              <w:lang w:val="en-CA"/>
            </w:rPr>
          </w:rPrChange>
        </w:rPr>
        <w:t>animals, then is it possible that</w:t>
      </w:r>
      <w:r w:rsidR="00CD6A34" w:rsidRPr="00BF1254">
        <w:rPr>
          <w:highlight w:val="cyan"/>
          <w:lang w:val="en-CA"/>
          <w:rPrChange w:id="38" w:author="zenrunner" w:date="2018-11-19T13:49:00Z">
            <w:rPr>
              <w:lang w:val="en-CA"/>
            </w:rPr>
          </w:rPrChange>
        </w:rPr>
        <w:t xml:space="preserve"> there could be a connection to shrub density and </w:t>
      </w:r>
      <w:r w:rsidR="00CC249E" w:rsidRPr="00BF1254">
        <w:rPr>
          <w:highlight w:val="cyan"/>
          <w:lang w:val="en-CA"/>
          <w:rPrChange w:id="39" w:author="zenrunner" w:date="2018-11-19T13:49:00Z">
            <w:rPr>
              <w:lang w:val="en-CA"/>
            </w:rPr>
          </w:rPrChange>
        </w:rPr>
        <w:t>this type of interaction?</w:t>
      </w:r>
      <w:r w:rsidR="00BC66C6">
        <w:rPr>
          <w:lang w:val="en-CA"/>
        </w:rPr>
        <w:t xml:space="preserve"> </w:t>
      </w:r>
      <w:ins w:id="40" w:author="zenrunner" w:date="2018-11-19T13:49:00Z">
        <w:r w:rsidR="00BF1254">
          <w:rPr>
            <w:lang w:val="en-CA"/>
          </w:rPr>
          <w:t xml:space="preserve"> revise</w:t>
        </w:r>
      </w:ins>
    </w:p>
    <w:p w14:paraId="5B6733AF" w14:textId="77777777" w:rsidR="00EF669C" w:rsidRDefault="00EF669C">
      <w:pPr>
        <w:rPr>
          <w:lang w:val="en-CA"/>
        </w:rPr>
      </w:pPr>
    </w:p>
    <w:p w14:paraId="016D3FAC" w14:textId="38FE2B84" w:rsidR="00460275" w:rsidRDefault="00460275">
      <w:pPr>
        <w:rPr>
          <w:ins w:id="41" w:author="zenrunner" w:date="2018-11-19T13:50:00Z"/>
          <w:lang w:val="en-CA"/>
        </w:rPr>
      </w:pPr>
      <w:r>
        <w:rPr>
          <w:lang w:val="en-CA"/>
        </w:rPr>
        <w:tab/>
      </w:r>
      <w:r w:rsidR="00CC249E">
        <w:rPr>
          <w:lang w:val="en-CA"/>
        </w:rPr>
        <w:t>Shrub</w:t>
      </w:r>
      <w:r w:rsidR="00924C81">
        <w:rPr>
          <w:lang w:val="en-CA"/>
        </w:rPr>
        <w:t xml:space="preserve"> population densities could have a large impact on the interactions </w:t>
      </w:r>
      <w:r w:rsidR="00DA03CD">
        <w:rPr>
          <w:lang w:val="en-CA"/>
        </w:rPr>
        <w:t>experienced by various different species both plant and animal (</w:t>
      </w:r>
      <w:r w:rsidR="00DA03CD" w:rsidRPr="0067506C">
        <w:rPr>
          <w:lang w:val="en-CA"/>
        </w:rPr>
        <w:t>Springe</w:t>
      </w:r>
      <w:r w:rsidR="0067506C">
        <w:rPr>
          <w:lang w:val="en-CA"/>
        </w:rPr>
        <w:t>r et al. 2003</w:t>
      </w:r>
      <w:r w:rsidR="005E1245">
        <w:rPr>
          <w:lang w:val="en-CA"/>
        </w:rPr>
        <w:t>, Tiet</w:t>
      </w:r>
      <w:r w:rsidR="00F86F22">
        <w:rPr>
          <w:lang w:val="en-CA"/>
        </w:rPr>
        <w:t>je et al. 2008</w:t>
      </w:r>
      <w:r w:rsidR="00DA03CD">
        <w:rPr>
          <w:lang w:val="en-CA"/>
        </w:rPr>
        <w:t xml:space="preserve">). </w:t>
      </w:r>
      <w:r w:rsidR="00E74FF8">
        <w:rPr>
          <w:lang w:val="en-CA"/>
        </w:rPr>
        <w:t xml:space="preserve"> </w:t>
      </w:r>
      <w:r w:rsidR="00B763B4">
        <w:rPr>
          <w:lang w:val="en-CA"/>
        </w:rPr>
        <w:t xml:space="preserve">Density is defined as the total number of individuals in a given area, or per unit area (Lyon 1968). From this we can define shrub density to be the total number of individual shrubs per unit area (Lyon 1968). </w:t>
      </w:r>
      <w:r w:rsidR="00F43696">
        <w:rPr>
          <w:lang w:val="en-CA"/>
        </w:rPr>
        <w:t xml:space="preserve">Since these shrubs </w:t>
      </w:r>
      <w:r w:rsidR="00D470C1">
        <w:rPr>
          <w:lang w:val="en-CA"/>
        </w:rPr>
        <w:t xml:space="preserve">show interactions with other plants and animals (Hughes 2012), it is possible that the total density of these shrubs </w:t>
      </w:r>
      <w:r w:rsidR="00CC3BF3">
        <w:rPr>
          <w:lang w:val="en-CA"/>
        </w:rPr>
        <w:t>has</w:t>
      </w:r>
      <w:r w:rsidR="00D470C1">
        <w:rPr>
          <w:lang w:val="en-CA"/>
        </w:rPr>
        <w:t xml:space="preserve"> an </w:t>
      </w:r>
      <w:r w:rsidR="004F7C94">
        <w:rPr>
          <w:lang w:val="en-CA"/>
        </w:rPr>
        <w:t>effect</w:t>
      </w:r>
      <w:r w:rsidR="00D470C1">
        <w:rPr>
          <w:lang w:val="en-CA"/>
        </w:rPr>
        <w:t xml:space="preserve"> on the population densities of other species in the area. </w:t>
      </w:r>
      <w:r w:rsidR="00BF2A1E">
        <w:rPr>
          <w:lang w:val="en-CA"/>
        </w:rPr>
        <w:t>Some studies have shown that some species prefer shrub cover as opposed to open areas as they provide</w:t>
      </w:r>
      <w:r w:rsidR="00025C71">
        <w:rPr>
          <w:lang w:val="en-CA"/>
        </w:rPr>
        <w:t xml:space="preserve"> better microhabitats and movement trails (Stapp and Van Horne 1997).</w:t>
      </w:r>
      <w:r w:rsidR="00B5795C">
        <w:rPr>
          <w:lang w:val="en-CA"/>
        </w:rPr>
        <w:t xml:space="preserve"> </w:t>
      </w:r>
      <w:r w:rsidR="00263F01">
        <w:rPr>
          <w:lang w:val="en-CA"/>
        </w:rPr>
        <w:t>With this in mind</w:t>
      </w:r>
      <w:r w:rsidR="00263F01" w:rsidRPr="00674E01">
        <w:rPr>
          <w:highlight w:val="cyan"/>
          <w:lang w:val="en-CA"/>
          <w:rPrChange w:id="42" w:author="zenrunner" w:date="2018-11-19T13:49:00Z">
            <w:rPr>
              <w:lang w:val="en-CA"/>
            </w:rPr>
          </w:rPrChange>
        </w:rPr>
        <w:t xml:space="preserve">, could the total shrub density, be seen as favorable for species? </w:t>
      </w:r>
      <w:ins w:id="43" w:author="zenrunner" w:date="2018-11-19T13:49:00Z">
        <w:r w:rsidR="00674E01">
          <w:rPr>
            <w:highlight w:val="cyan"/>
            <w:lang w:val="en-CA"/>
          </w:rPr>
          <w:t xml:space="preserve"> Cut out these Qs – sounds rhetorical and instead state research gap directly..</w:t>
        </w:r>
      </w:ins>
      <w:r w:rsidR="00C83157" w:rsidRPr="00674E01">
        <w:rPr>
          <w:highlight w:val="cyan"/>
          <w:lang w:val="en-CA"/>
          <w:rPrChange w:id="44" w:author="zenrunner" w:date="2018-11-19T13:49:00Z">
            <w:rPr>
              <w:lang w:val="en-CA"/>
            </w:rPr>
          </w:rPrChange>
        </w:rPr>
        <w:t>S</w:t>
      </w:r>
      <w:r w:rsidR="00C83157">
        <w:rPr>
          <w:lang w:val="en-CA"/>
        </w:rPr>
        <w:t>hrubs consist of a microclimate underneath their canopy cover, this cover proves to be favorable to many species, both plant and animal, which usually results in a larger</w:t>
      </w:r>
      <w:r w:rsidR="00263F01">
        <w:rPr>
          <w:lang w:val="en-CA"/>
        </w:rPr>
        <w:t xml:space="preserve"> animal</w:t>
      </w:r>
      <w:r w:rsidR="00C83157">
        <w:rPr>
          <w:lang w:val="en-CA"/>
        </w:rPr>
        <w:t xml:space="preserve"> density being noted</w:t>
      </w:r>
      <w:r w:rsidR="00616F6B">
        <w:rPr>
          <w:lang w:val="en-CA"/>
        </w:rPr>
        <w:t xml:space="preserve"> (</w:t>
      </w:r>
      <w:r w:rsidR="00B53143">
        <w:rPr>
          <w:lang w:val="en-CA"/>
        </w:rPr>
        <w:t xml:space="preserve">Hanley 1978, </w:t>
      </w:r>
      <w:r w:rsidR="00616F6B">
        <w:rPr>
          <w:lang w:val="en-CA"/>
        </w:rPr>
        <w:t>Koyama et al. 2</w:t>
      </w:r>
      <w:r w:rsidR="00B53143">
        <w:rPr>
          <w:lang w:val="en-CA"/>
        </w:rPr>
        <w:t>015).</w:t>
      </w:r>
      <w:r w:rsidR="004F7C94">
        <w:rPr>
          <w:lang w:val="en-CA"/>
        </w:rPr>
        <w:t xml:space="preserve"> </w:t>
      </w:r>
      <w:r w:rsidR="002F461F">
        <w:rPr>
          <w:lang w:val="en-CA"/>
        </w:rPr>
        <w:t xml:space="preserve">In areas that are considered arid or semi-arid, </w:t>
      </w:r>
      <w:r w:rsidR="00724830">
        <w:rPr>
          <w:lang w:val="en-CA"/>
        </w:rPr>
        <w:t>shrubs that are found at low densities areas have a trend of increasing in overall density, which is especially seen after the cessation of disturbances (Musick et al. 1998).</w:t>
      </w:r>
      <w:r w:rsidR="0098721D">
        <w:rPr>
          <w:lang w:val="en-CA"/>
        </w:rPr>
        <w:t xml:space="preserve"> </w:t>
      </w:r>
      <w:r w:rsidR="00C91B9C">
        <w:rPr>
          <w:lang w:val="en-CA"/>
        </w:rPr>
        <w:t>Animal density could be seen to alter as the shrub density fluctuates (</w:t>
      </w:r>
      <w:r w:rsidR="00181FF4">
        <w:rPr>
          <w:lang w:val="en-CA"/>
        </w:rPr>
        <w:t>Skarpe 1990).</w:t>
      </w:r>
      <w:r w:rsidR="00EC2B43">
        <w:rPr>
          <w:lang w:val="en-CA"/>
        </w:rPr>
        <w:t xml:space="preserve"> Populations of herbivores could potentially fluctuate with changes to woody shrub abundance, thus suggesting that there may be some connection between the two densities (Skarpe 1990).</w:t>
      </w:r>
    </w:p>
    <w:p w14:paraId="09D84870" w14:textId="77777777" w:rsidR="00674E01" w:rsidRDefault="00674E01">
      <w:pPr>
        <w:rPr>
          <w:ins w:id="45" w:author="zenrunner" w:date="2018-11-19T13:50:00Z"/>
          <w:lang w:val="en-CA"/>
        </w:rPr>
      </w:pPr>
    </w:p>
    <w:p w14:paraId="495FB03A" w14:textId="51877E1A" w:rsidR="00674E01" w:rsidRDefault="00674E01">
      <w:pPr>
        <w:rPr>
          <w:ins w:id="46" w:author="zenrunner" w:date="2018-11-19T13:50:00Z"/>
          <w:lang w:val="en-CA"/>
        </w:rPr>
      </w:pPr>
      <w:ins w:id="47" w:author="zenrunner" w:date="2018-11-19T13:50:00Z">
        <w:r>
          <w:rPr>
            <w:lang w:val="en-CA"/>
          </w:rPr>
          <w:t>OK – so I think intro could be tidied up a lot and reorganized.</w:t>
        </w:r>
      </w:ins>
    </w:p>
    <w:p w14:paraId="738F0A35" w14:textId="7A1191A3" w:rsidR="00674E01" w:rsidRDefault="00674E01">
      <w:pPr>
        <w:rPr>
          <w:ins w:id="48" w:author="zenrunner" w:date="2018-11-19T13:50:00Z"/>
          <w:lang w:val="en-CA"/>
        </w:rPr>
      </w:pPr>
    </w:p>
    <w:p w14:paraId="0F0D0EE2" w14:textId="43843440" w:rsidR="00674E01" w:rsidRDefault="00674E01">
      <w:pPr>
        <w:rPr>
          <w:ins w:id="49" w:author="zenrunner" w:date="2018-11-19T13:50:00Z"/>
          <w:lang w:val="en-CA"/>
        </w:rPr>
      </w:pPr>
      <w:ins w:id="50" w:author="zenrunner" w:date="2018-11-19T13:50:00Z">
        <w:r>
          <w:rPr>
            <w:lang w:val="en-CA"/>
          </w:rPr>
          <w:t>Para 1 – positive interactions are…</w:t>
        </w:r>
      </w:ins>
    </w:p>
    <w:p w14:paraId="41D5456E" w14:textId="55C8EB83" w:rsidR="00674E01" w:rsidRDefault="00674E01">
      <w:pPr>
        <w:rPr>
          <w:ins w:id="51" w:author="zenrunner" w:date="2018-11-19T13:51:00Z"/>
          <w:lang w:val="en-CA"/>
        </w:rPr>
      </w:pPr>
      <w:ins w:id="52" w:author="zenrunner" w:date="2018-11-19T13:50:00Z">
        <w:r>
          <w:rPr>
            <w:lang w:val="en-CA"/>
          </w:rPr>
          <w:t xml:space="preserve">Para 2 – positive interactions can be mutualistic with animals and also include indirect </w:t>
        </w:r>
      </w:ins>
      <w:ins w:id="53" w:author="zenrunner" w:date="2018-11-19T13:51:00Z">
        <w:r>
          <w:rPr>
            <w:lang w:val="en-CA"/>
          </w:rPr>
          <w:t>–</w:t>
        </w:r>
      </w:ins>
      <w:ins w:id="54" w:author="zenrunner" w:date="2018-11-19T13:50:00Z">
        <w:r>
          <w:rPr>
            <w:lang w:val="en-CA"/>
          </w:rPr>
          <w:t xml:space="preserve">put </w:t>
        </w:r>
      </w:ins>
      <w:ins w:id="55" w:author="zenrunner" w:date="2018-11-19T13:51:00Z">
        <w:r>
          <w:rPr>
            <w:lang w:val="en-CA"/>
          </w:rPr>
          <w:t>all together.</w:t>
        </w:r>
      </w:ins>
    </w:p>
    <w:p w14:paraId="0BB26492" w14:textId="1EF8C6BA" w:rsidR="00674E01" w:rsidRDefault="00674E01">
      <w:pPr>
        <w:rPr>
          <w:ins w:id="56" w:author="zenrunner" w:date="2018-11-19T13:51:00Z"/>
          <w:lang w:val="en-CA"/>
        </w:rPr>
      </w:pPr>
      <w:ins w:id="57" w:author="zenrunner" w:date="2018-11-19T13:51:00Z">
        <w:r>
          <w:rPr>
            <w:lang w:val="en-CA"/>
          </w:rPr>
          <w:t>Then you need Para 3 – density dependence in ecology is… it is important because.. and we need to study plant-animal density interactions bc… etc..</w:t>
        </w:r>
      </w:ins>
    </w:p>
    <w:p w14:paraId="4CDEEB61" w14:textId="77777777" w:rsidR="00674E01" w:rsidRPr="00DA03CD" w:rsidRDefault="00674E01">
      <w:pPr>
        <w:rPr>
          <w:lang w:val="en-CA"/>
        </w:rPr>
      </w:pPr>
    </w:p>
    <w:p w14:paraId="57305E63" w14:textId="77777777" w:rsidR="00460275" w:rsidRPr="00BD0792" w:rsidRDefault="00460275">
      <w:pPr>
        <w:rPr>
          <w:lang w:val="en-CA"/>
        </w:rPr>
      </w:pPr>
    </w:p>
    <w:p w14:paraId="284AF144" w14:textId="2DC03696" w:rsidR="00B26F23" w:rsidRPr="00B26F23" w:rsidDel="00B8277C" w:rsidRDefault="00B26F23" w:rsidP="00BD0792">
      <w:pPr>
        <w:ind w:firstLine="720"/>
        <w:rPr>
          <w:del w:id="58" w:author="zenrunner" w:date="2018-11-19T13:52:00Z"/>
          <w:lang w:val="en-CA"/>
        </w:rPr>
      </w:pPr>
      <w:r>
        <w:rPr>
          <w:lang w:val="en-CA"/>
        </w:rPr>
        <w:t>The purpose of this experiment</w:t>
      </w:r>
      <w:r w:rsidR="001769FF">
        <w:rPr>
          <w:lang w:val="en-CA"/>
        </w:rPr>
        <w:t xml:space="preserve"> is</w:t>
      </w:r>
      <w:r>
        <w:rPr>
          <w:lang w:val="en-CA"/>
        </w:rPr>
        <w:t xml:space="preserve"> to explore the relationship between the density of </w:t>
      </w:r>
      <w:r>
        <w:rPr>
          <w:i/>
          <w:lang w:val="en-CA"/>
        </w:rPr>
        <w:t>Ephedra Californica</w:t>
      </w:r>
      <w:r>
        <w:rPr>
          <w:lang w:val="en-CA"/>
        </w:rPr>
        <w:t xml:space="preserve"> and the population densities of </w:t>
      </w:r>
      <w:del w:id="59" w:author="zenrunner" w:date="2018-11-19T13:51:00Z">
        <w:r w:rsidDel="008615B1">
          <w:rPr>
            <w:lang w:val="en-CA"/>
          </w:rPr>
          <w:delText xml:space="preserve">other </w:delText>
        </w:r>
      </w:del>
      <w:ins w:id="60" w:author="zenrunner" w:date="2018-11-19T13:51:00Z">
        <w:r w:rsidR="008615B1">
          <w:rPr>
            <w:lang w:val="en-CA"/>
          </w:rPr>
          <w:t>animal</w:t>
        </w:r>
        <w:r w:rsidR="008615B1">
          <w:rPr>
            <w:lang w:val="en-CA"/>
          </w:rPr>
          <w:t xml:space="preserve"> </w:t>
        </w:r>
      </w:ins>
      <w:r>
        <w:rPr>
          <w:lang w:val="en-CA"/>
        </w:rPr>
        <w:t xml:space="preserve">species </w:t>
      </w:r>
      <w:del w:id="61" w:author="zenrunner" w:date="2018-11-19T13:52:00Z">
        <w:r w:rsidDel="008615B1">
          <w:rPr>
            <w:lang w:val="en-CA"/>
          </w:rPr>
          <w:delText>in the area</w:delText>
        </w:r>
      </w:del>
      <w:ins w:id="62" w:author="zenrunner" w:date="2018-11-19T13:52:00Z">
        <w:r w:rsidR="008615B1">
          <w:rPr>
            <w:lang w:val="en-CA"/>
          </w:rPr>
          <w:t>with the local community</w:t>
        </w:r>
      </w:ins>
      <w:r>
        <w:rPr>
          <w:lang w:val="en-CA"/>
        </w:rPr>
        <w:t xml:space="preserve">. </w:t>
      </w:r>
      <w:r w:rsidR="00847334">
        <w:rPr>
          <w:lang w:val="en-CA"/>
        </w:rPr>
        <w:t>I</w:t>
      </w:r>
      <w:r>
        <w:rPr>
          <w:lang w:val="en-CA"/>
        </w:rPr>
        <w:t>nteractions</w:t>
      </w:r>
      <w:r w:rsidR="00847334">
        <w:rPr>
          <w:lang w:val="en-CA"/>
        </w:rPr>
        <w:t xml:space="preserve"> between these species</w:t>
      </w:r>
      <w:r>
        <w:rPr>
          <w:lang w:val="en-CA"/>
        </w:rPr>
        <w:t xml:space="preserve"> will be analyzed as well as</w:t>
      </w:r>
      <w:r w:rsidR="00BD0792">
        <w:rPr>
          <w:lang w:val="en-CA"/>
        </w:rPr>
        <w:t xml:space="preserve"> the correlation between shrub density and population density. </w:t>
      </w:r>
      <w:del w:id="63" w:author="zenrunner" w:date="2018-11-19T13:52:00Z">
        <w:r w:rsidR="00BD0792" w:rsidDel="00B8277C">
          <w:rPr>
            <w:lang w:val="en-CA"/>
          </w:rPr>
          <w:delText>It is hoped that information acquired through this experiment will aid in proper land management choices and restoration efforts of the Carrizo Plain.</w:delText>
        </w:r>
      </w:del>
    </w:p>
    <w:p w14:paraId="7A1B60DA" w14:textId="294E8DDA" w:rsidR="00B41913" w:rsidRDefault="00B8277C" w:rsidP="00B8277C">
      <w:pPr>
        <w:ind w:firstLine="720"/>
        <w:rPr>
          <w:b/>
          <w:lang w:val="en-CA"/>
        </w:rPr>
        <w:pPrChange w:id="64" w:author="zenrunner" w:date="2018-11-19T13:52:00Z">
          <w:pPr/>
        </w:pPrChange>
      </w:pPr>
      <w:ins w:id="65" w:author="zenrunner" w:date="2018-11-19T13:52:00Z">
        <w:r>
          <w:rPr>
            <w:lang w:val="en-CA"/>
          </w:rPr>
          <w:t>better implication – NEED to know OPTIMAL shrub densities for restoration and management bc not cheap to do , need to know what to restore to, and need to know how much to protect.</w:t>
        </w:r>
      </w:ins>
      <w:ins w:id="66" w:author="zenrunner" w:date="2018-11-19T13:53:00Z">
        <w:r w:rsidR="00743BCD">
          <w:rPr>
            <w:lang w:val="en-CA"/>
          </w:rPr>
          <w:t xml:space="preserve"> Also, need to know is there are ‘density hotspots’ within the region where foundation plant species and animal populations overlap – critical to know for </w:t>
        </w:r>
        <w:r w:rsidR="004E062E">
          <w:rPr>
            <w:lang w:val="en-CA"/>
          </w:rPr>
          <w:t>landscape-</w:t>
        </w:r>
        <w:r w:rsidR="00743BCD">
          <w:rPr>
            <w:lang w:val="en-CA"/>
          </w:rPr>
          <w:t>level decisions.</w:t>
        </w:r>
      </w:ins>
    </w:p>
    <w:p w14:paraId="5CB7269B" w14:textId="77777777" w:rsidR="009556B4" w:rsidRDefault="009556B4">
      <w:pPr>
        <w:rPr>
          <w:b/>
          <w:lang w:val="en-CA"/>
        </w:rPr>
      </w:pPr>
    </w:p>
    <w:p w14:paraId="384E1531" w14:textId="77777777" w:rsidR="009B6836" w:rsidRDefault="009B6836">
      <w:pPr>
        <w:rPr>
          <w:b/>
          <w:lang w:val="en-CA"/>
        </w:rPr>
      </w:pPr>
    </w:p>
    <w:p w14:paraId="268FDD6E" w14:textId="77777777" w:rsidR="009B6836" w:rsidRDefault="009B6836">
      <w:pPr>
        <w:rPr>
          <w:b/>
          <w:lang w:val="en-CA"/>
        </w:rPr>
      </w:pPr>
    </w:p>
    <w:p w14:paraId="782E9CA0" w14:textId="77777777" w:rsidR="009B6836" w:rsidRDefault="009B6836">
      <w:pPr>
        <w:rPr>
          <w:b/>
          <w:lang w:val="en-CA"/>
        </w:rPr>
      </w:pPr>
    </w:p>
    <w:p w14:paraId="2F3B93E5" w14:textId="77777777" w:rsidR="009B6836" w:rsidRDefault="009B6836">
      <w:pPr>
        <w:rPr>
          <w:b/>
          <w:lang w:val="en-CA"/>
        </w:rPr>
      </w:pPr>
    </w:p>
    <w:p w14:paraId="1BA59614" w14:textId="77777777" w:rsidR="009B6836" w:rsidRDefault="009B6836">
      <w:pPr>
        <w:rPr>
          <w:b/>
          <w:lang w:val="en-CA"/>
        </w:rPr>
      </w:pPr>
    </w:p>
    <w:p w14:paraId="3A7B4798" w14:textId="77777777" w:rsidR="009B6836" w:rsidRDefault="009B6836">
      <w:pPr>
        <w:rPr>
          <w:b/>
          <w:lang w:val="en-CA"/>
        </w:rPr>
      </w:pPr>
    </w:p>
    <w:p w14:paraId="26767341" w14:textId="77777777" w:rsidR="009B6836" w:rsidRDefault="009B6836">
      <w:pPr>
        <w:rPr>
          <w:b/>
          <w:lang w:val="en-CA"/>
        </w:rPr>
      </w:pPr>
    </w:p>
    <w:p w14:paraId="293040B5" w14:textId="77777777" w:rsidR="009B6836" w:rsidRDefault="009B6836">
      <w:pPr>
        <w:rPr>
          <w:b/>
          <w:lang w:val="en-CA"/>
        </w:rPr>
      </w:pPr>
    </w:p>
    <w:p w14:paraId="3B2F2D28" w14:textId="77777777" w:rsidR="009B6836" w:rsidRDefault="009B6836">
      <w:pPr>
        <w:rPr>
          <w:b/>
          <w:lang w:val="en-CA"/>
        </w:rPr>
      </w:pPr>
    </w:p>
    <w:p w14:paraId="1BE4235C" w14:textId="77777777" w:rsidR="009B6836" w:rsidRDefault="009B6836">
      <w:pPr>
        <w:rPr>
          <w:b/>
          <w:lang w:val="en-CA"/>
        </w:rPr>
      </w:pPr>
    </w:p>
    <w:p w14:paraId="551406D3" w14:textId="77777777" w:rsidR="008A69B7" w:rsidRDefault="008A69B7">
      <w:pPr>
        <w:rPr>
          <w:b/>
          <w:lang w:val="en-CA"/>
        </w:rPr>
      </w:pPr>
    </w:p>
    <w:p w14:paraId="200ADDAC" w14:textId="13E879E4" w:rsidR="00F77712" w:rsidRDefault="00B41913" w:rsidP="006E1F75">
      <w:pPr>
        <w:jc w:val="center"/>
        <w:rPr>
          <w:b/>
          <w:lang w:val="en-CA"/>
        </w:rPr>
      </w:pPr>
      <w:r w:rsidRPr="00B41913">
        <w:rPr>
          <w:b/>
          <w:lang w:val="en-CA"/>
        </w:rPr>
        <w:t>Chapter 1:</w:t>
      </w:r>
      <w:r w:rsidR="006E1F75">
        <w:rPr>
          <w:b/>
          <w:lang w:val="en-CA"/>
        </w:rPr>
        <w:t xml:space="preserve"> Making a Deal with the Devil:</w:t>
      </w:r>
      <w:r w:rsidRPr="00B41913">
        <w:rPr>
          <w:b/>
          <w:lang w:val="en-CA"/>
        </w:rPr>
        <w:t xml:space="preserve"> A Systematic Review o</w:t>
      </w:r>
      <w:r w:rsidR="006E1F75">
        <w:rPr>
          <w:b/>
          <w:lang w:val="en-CA"/>
        </w:rPr>
        <w:t>f the plant-animal interactions</w:t>
      </w:r>
    </w:p>
    <w:p w14:paraId="4A1894E1" w14:textId="77777777" w:rsidR="00317084" w:rsidRDefault="00317084" w:rsidP="00F77712">
      <w:pPr>
        <w:rPr>
          <w:b/>
          <w:lang w:val="en-CA"/>
        </w:rPr>
      </w:pPr>
    </w:p>
    <w:p w14:paraId="65D9CBE2" w14:textId="77777777" w:rsidR="008D2125" w:rsidRDefault="00F77712" w:rsidP="00F77712">
      <w:pPr>
        <w:rPr>
          <w:lang w:val="en-CA"/>
        </w:rPr>
      </w:pPr>
      <w:r>
        <w:rPr>
          <w:b/>
          <w:lang w:val="en-CA"/>
        </w:rPr>
        <w:t>Purpose:</w:t>
      </w:r>
      <w:r>
        <w:rPr>
          <w:lang w:val="en-CA"/>
        </w:rPr>
        <w:t xml:space="preserve"> </w:t>
      </w:r>
    </w:p>
    <w:p w14:paraId="44122825" w14:textId="00243226" w:rsidR="00AE521C" w:rsidRDefault="00F77712" w:rsidP="008D2125">
      <w:pPr>
        <w:ind w:firstLine="720"/>
        <w:rPr>
          <w:lang w:val="en-CA"/>
        </w:rPr>
      </w:pPr>
      <w:r>
        <w:rPr>
          <w:lang w:val="en-CA"/>
        </w:rPr>
        <w:t xml:space="preserve">The purpose of the systematic review is to gain insight on </w:t>
      </w:r>
      <w:r w:rsidR="001A75A4">
        <w:rPr>
          <w:lang w:val="en-CA"/>
        </w:rPr>
        <w:t>relationship between shrub and animal densit</w:t>
      </w:r>
      <w:ins w:id="67" w:author="zenrunner" w:date="2018-11-19T13:54:00Z">
        <w:r w:rsidR="00C83BF2">
          <w:rPr>
            <w:lang w:val="en-CA"/>
          </w:rPr>
          <w:t xml:space="preserve">ies </w:t>
        </w:r>
      </w:ins>
      <w:del w:id="68" w:author="zenrunner" w:date="2018-11-19T13:54:00Z">
        <w:r w:rsidR="001A75A4" w:rsidDel="00C83BF2">
          <w:rPr>
            <w:lang w:val="en-CA"/>
          </w:rPr>
          <w:delText>y</w:delText>
        </w:r>
        <w:r w:rsidDel="00C83BF2">
          <w:rPr>
            <w:lang w:val="en-CA"/>
          </w:rPr>
          <w:delText xml:space="preserve">, </w:delText>
        </w:r>
      </w:del>
      <w:r>
        <w:rPr>
          <w:lang w:val="en-CA"/>
        </w:rPr>
        <w:t>that h</w:t>
      </w:r>
      <w:r w:rsidR="00E62A40">
        <w:rPr>
          <w:lang w:val="en-CA"/>
        </w:rPr>
        <w:t>ave been recorded in literature. The main focus will be to look at these papers where facilitation occurs and see if shrub density is recorded.</w:t>
      </w:r>
    </w:p>
    <w:p w14:paraId="629B1CFB" w14:textId="77777777" w:rsidR="00F77712" w:rsidRPr="00F77712" w:rsidRDefault="00F77712" w:rsidP="00F77712">
      <w:pPr>
        <w:rPr>
          <w:lang w:val="en-CA"/>
        </w:rPr>
      </w:pPr>
    </w:p>
    <w:p w14:paraId="7EDFB579" w14:textId="77777777" w:rsidR="008D2125" w:rsidRDefault="00AE521C" w:rsidP="00AE521C">
      <w:pPr>
        <w:rPr>
          <w:lang w:val="en-CA"/>
        </w:rPr>
      </w:pPr>
      <w:r>
        <w:rPr>
          <w:b/>
          <w:lang w:val="en-CA"/>
        </w:rPr>
        <w:t xml:space="preserve">Research </w:t>
      </w:r>
      <w:r w:rsidRPr="00AE521C">
        <w:rPr>
          <w:b/>
          <w:lang w:val="en-CA"/>
        </w:rPr>
        <w:t>Questions</w:t>
      </w:r>
      <w:r>
        <w:rPr>
          <w:lang w:val="en-CA"/>
        </w:rPr>
        <w:t xml:space="preserve">: </w:t>
      </w:r>
    </w:p>
    <w:p w14:paraId="06392934" w14:textId="124EB1CB" w:rsidR="00075A89" w:rsidRPr="00781D82" w:rsidRDefault="00AE521C" w:rsidP="00781D82">
      <w:pPr>
        <w:ind w:firstLine="720"/>
        <w:rPr>
          <w:lang w:val="en-CA"/>
        </w:rPr>
      </w:pPr>
      <w:r>
        <w:rPr>
          <w:lang w:val="en-CA"/>
        </w:rPr>
        <w:t>What type</w:t>
      </w:r>
      <w:ins w:id="69" w:author="zenrunner" w:date="2018-11-19T13:54:00Z">
        <w:r w:rsidR="00F72AD9">
          <w:rPr>
            <w:lang w:val="en-CA"/>
          </w:rPr>
          <w:t>s</w:t>
        </w:r>
      </w:ins>
      <w:r>
        <w:rPr>
          <w:lang w:val="en-CA"/>
        </w:rPr>
        <w:t xml:space="preserve"> of activities are occurring around shrubs? </w:t>
      </w:r>
      <w:r w:rsidR="008E3BA1">
        <w:rPr>
          <w:lang w:val="en-CA"/>
        </w:rPr>
        <w:t xml:space="preserve">If there are interactions between species, then are there only beneficial interactions? </w:t>
      </w:r>
      <w:r w:rsidR="00AC6E47">
        <w:rPr>
          <w:lang w:val="en-CA"/>
        </w:rPr>
        <w:t>Are the interactions having direct or indirect effects</w:t>
      </w:r>
      <w:r w:rsidR="008E3BA1">
        <w:rPr>
          <w:lang w:val="en-CA"/>
        </w:rPr>
        <w:t>?</w:t>
      </w:r>
      <w:r>
        <w:rPr>
          <w:lang w:val="en-CA"/>
        </w:rPr>
        <w:t xml:space="preserve"> </w:t>
      </w:r>
      <w:r w:rsidR="008E3BA1">
        <w:rPr>
          <w:lang w:val="en-CA"/>
        </w:rPr>
        <w:t>Ar</w:t>
      </w:r>
      <w:r>
        <w:rPr>
          <w:lang w:val="en-CA"/>
        </w:rPr>
        <w:t xml:space="preserve">e the shrub densities </w:t>
      </w:r>
      <w:r w:rsidR="00F464E7">
        <w:rPr>
          <w:lang w:val="en-CA"/>
        </w:rPr>
        <w:t>measured in these studies?</w:t>
      </w:r>
      <w:r w:rsidR="00CB5CA4">
        <w:rPr>
          <w:lang w:val="en-CA"/>
        </w:rPr>
        <w:t xml:space="preserve"> </w:t>
      </w:r>
    </w:p>
    <w:p w14:paraId="15C069EB" w14:textId="77777777" w:rsidR="00195CA3" w:rsidRDefault="00195CA3" w:rsidP="00AE521C">
      <w:pPr>
        <w:rPr>
          <w:b/>
          <w:lang w:val="en-CA"/>
        </w:rPr>
      </w:pPr>
    </w:p>
    <w:p w14:paraId="59EE58CD" w14:textId="2F6FB347" w:rsidR="00075A89" w:rsidRDefault="00075A89" w:rsidP="00AE521C">
      <w:pPr>
        <w:rPr>
          <w:b/>
          <w:lang w:val="en-CA"/>
        </w:rPr>
      </w:pPr>
      <w:r>
        <w:rPr>
          <w:b/>
          <w:lang w:val="en-CA"/>
        </w:rPr>
        <w:t>Predictions:</w:t>
      </w:r>
    </w:p>
    <w:p w14:paraId="16D4FCF8" w14:textId="11F798D8" w:rsidR="00FC35A7" w:rsidRDefault="00CB5CA4" w:rsidP="00CB5CA4">
      <w:pPr>
        <w:pStyle w:val="ListParagraph"/>
        <w:numPr>
          <w:ilvl w:val="0"/>
          <w:numId w:val="2"/>
        </w:numPr>
        <w:rPr>
          <w:lang w:val="en-CA"/>
        </w:rPr>
      </w:pPr>
      <w:r>
        <w:rPr>
          <w:lang w:val="en-CA"/>
        </w:rPr>
        <w:t>Many studies will primarily focus on</w:t>
      </w:r>
      <w:r w:rsidR="00FC35A7">
        <w:rPr>
          <w:lang w:val="en-CA"/>
        </w:rPr>
        <w:t xml:space="preserve"> benefits of </w:t>
      </w:r>
      <w:r w:rsidR="00467B66">
        <w:rPr>
          <w:lang w:val="en-CA"/>
        </w:rPr>
        <w:t>benefactor</w:t>
      </w:r>
      <w:r w:rsidR="00FC35A7">
        <w:rPr>
          <w:lang w:val="en-CA"/>
        </w:rPr>
        <w:t xml:space="preserve"> interaction.</w:t>
      </w:r>
    </w:p>
    <w:p w14:paraId="22E9819F" w14:textId="778ECA3E" w:rsidR="00D477F4" w:rsidRDefault="00FC35A7" w:rsidP="00AE521C">
      <w:pPr>
        <w:pStyle w:val="ListParagraph"/>
        <w:numPr>
          <w:ilvl w:val="0"/>
          <w:numId w:val="2"/>
        </w:numPr>
        <w:rPr>
          <w:lang w:val="en-CA"/>
        </w:rPr>
      </w:pPr>
      <w:r>
        <w:rPr>
          <w:lang w:val="en-CA"/>
        </w:rPr>
        <w:t xml:space="preserve">Costs to </w:t>
      </w:r>
      <w:r w:rsidRPr="00BE5ABC">
        <w:rPr>
          <w:highlight w:val="cyan"/>
          <w:lang w:val="en-CA"/>
          <w:rPrChange w:id="70" w:author="zenrunner" w:date="2018-11-19T13:54:00Z">
            <w:rPr>
              <w:lang w:val="en-CA"/>
            </w:rPr>
          </w:rPrChange>
        </w:rPr>
        <w:t>helper species</w:t>
      </w:r>
      <w:ins w:id="71" w:author="zenrunner" w:date="2018-11-19T13:54:00Z">
        <w:r w:rsidR="00BE5ABC">
          <w:rPr>
            <w:lang w:val="en-CA"/>
          </w:rPr>
          <w:t xml:space="preserve"> replace with benefactor and protégé throughout please</w:t>
        </w:r>
      </w:ins>
      <w:r>
        <w:rPr>
          <w:lang w:val="en-CA"/>
        </w:rPr>
        <w:t xml:space="preserve"> will be overlooked in most papers.</w:t>
      </w:r>
    </w:p>
    <w:p w14:paraId="2D545AAE" w14:textId="18279204" w:rsidR="00AC6E47" w:rsidRDefault="00AC6E47" w:rsidP="00AE521C">
      <w:pPr>
        <w:pStyle w:val="ListParagraph"/>
        <w:numPr>
          <w:ilvl w:val="0"/>
          <w:numId w:val="2"/>
        </w:numPr>
        <w:rPr>
          <w:lang w:val="en-CA"/>
        </w:rPr>
      </w:pPr>
      <w:r>
        <w:rPr>
          <w:lang w:val="en-CA"/>
        </w:rPr>
        <w:t>Shrub densities will not be focused on or recorded in many papers.</w:t>
      </w:r>
    </w:p>
    <w:p w14:paraId="1941F374" w14:textId="77777777" w:rsidR="006741E1" w:rsidRDefault="006741E1" w:rsidP="00D477F4">
      <w:pPr>
        <w:rPr>
          <w:b/>
          <w:lang w:val="en-CA"/>
        </w:rPr>
      </w:pPr>
    </w:p>
    <w:p w14:paraId="06ACFE62" w14:textId="731E7AB7" w:rsidR="008D2125" w:rsidRPr="00D477F4" w:rsidRDefault="00075A89" w:rsidP="00D477F4">
      <w:pPr>
        <w:rPr>
          <w:lang w:val="en-CA"/>
        </w:rPr>
      </w:pPr>
      <w:r w:rsidRPr="00D477F4">
        <w:rPr>
          <w:b/>
          <w:lang w:val="en-CA"/>
        </w:rPr>
        <w:t>Methods:</w:t>
      </w:r>
      <w:r w:rsidR="00F5290F" w:rsidRPr="00D477F4">
        <w:rPr>
          <w:b/>
          <w:lang w:val="en-CA"/>
        </w:rPr>
        <w:t xml:space="preserve"> </w:t>
      </w:r>
    </w:p>
    <w:p w14:paraId="2E9AF49E" w14:textId="7693AF1C" w:rsidR="00075A89" w:rsidRDefault="00F5290F" w:rsidP="00860797">
      <w:pPr>
        <w:ind w:firstLine="720"/>
        <w:rPr>
          <w:lang w:val="en-CA"/>
        </w:rPr>
      </w:pPr>
      <w:r>
        <w:rPr>
          <w:lang w:val="en-CA"/>
        </w:rPr>
        <w:t xml:space="preserve">Web of Science </w:t>
      </w:r>
      <w:r w:rsidR="00482E80">
        <w:rPr>
          <w:lang w:val="en-CA"/>
        </w:rPr>
        <w:t>was</w:t>
      </w:r>
      <w:r>
        <w:rPr>
          <w:lang w:val="en-CA"/>
        </w:rPr>
        <w:t xml:space="preserve"> used to acquire peer-reviewed articles that may have been relevant to the topic at hand. </w:t>
      </w:r>
      <w:r w:rsidR="00195CA3">
        <w:rPr>
          <w:lang w:val="en-CA"/>
        </w:rPr>
        <w:t>Key t</w:t>
      </w:r>
      <w:r w:rsidR="00E9126C">
        <w:rPr>
          <w:lang w:val="en-CA"/>
        </w:rPr>
        <w:t>erms including; p</w:t>
      </w:r>
      <w:r w:rsidR="00195CA3">
        <w:rPr>
          <w:lang w:val="en-CA"/>
        </w:rPr>
        <w:t>lant*</w:t>
      </w:r>
      <w:r w:rsidR="00E9126C">
        <w:rPr>
          <w:lang w:val="en-CA"/>
        </w:rPr>
        <w:t>,</w:t>
      </w:r>
      <w:r w:rsidR="00195CA3">
        <w:rPr>
          <w:lang w:val="en-CA"/>
        </w:rPr>
        <w:t xml:space="preserve"> facil</w:t>
      </w:r>
      <w:r w:rsidR="00E9126C">
        <w:rPr>
          <w:lang w:val="en-CA"/>
        </w:rPr>
        <w:t>itation</w:t>
      </w:r>
      <w:r w:rsidR="00195CA3">
        <w:rPr>
          <w:lang w:val="en-CA"/>
        </w:rPr>
        <w:t>*</w:t>
      </w:r>
      <w:r w:rsidR="00E9126C">
        <w:rPr>
          <w:lang w:val="en-CA"/>
        </w:rPr>
        <w:t>, shrub*,</w:t>
      </w:r>
      <w:r w:rsidR="00A86A29">
        <w:rPr>
          <w:lang w:val="en-CA"/>
        </w:rPr>
        <w:t xml:space="preserve"> </w:t>
      </w:r>
      <w:r w:rsidR="00E9126C">
        <w:rPr>
          <w:lang w:val="en-CA"/>
        </w:rPr>
        <w:t>animal*</w:t>
      </w:r>
      <w:r w:rsidR="00A86A29">
        <w:rPr>
          <w:lang w:val="en-CA"/>
        </w:rPr>
        <w:t xml:space="preserve">, and </w:t>
      </w:r>
      <w:r w:rsidR="00E9126C">
        <w:rPr>
          <w:lang w:val="en-CA"/>
        </w:rPr>
        <w:t>density</w:t>
      </w:r>
      <w:r w:rsidR="00195CA3">
        <w:rPr>
          <w:lang w:val="en-CA"/>
        </w:rPr>
        <w:t>* will be used</w:t>
      </w:r>
      <w:r w:rsidR="00E9126C">
        <w:rPr>
          <w:lang w:val="en-CA"/>
        </w:rPr>
        <w:t>, in varying combinations,</w:t>
      </w:r>
      <w:r w:rsidR="00195CA3">
        <w:rPr>
          <w:lang w:val="en-CA"/>
        </w:rPr>
        <w:t xml:space="preserve"> to find relevant articles.</w:t>
      </w:r>
      <w:r w:rsidR="00AC6E47">
        <w:rPr>
          <w:lang w:val="en-CA"/>
        </w:rPr>
        <w:t xml:space="preserve"> A bar graph was generated to display the number of papers corresponding to the variety of key words searched. In addition, a PRISMA diagram was generated to show the flow of filtering out papers that would be rel</w:t>
      </w:r>
      <w:ins w:id="72" w:author="zenrunner" w:date="2018-11-19T13:55:00Z">
        <w:r w:rsidR="006E1605">
          <w:rPr>
            <w:lang w:val="en-CA"/>
          </w:rPr>
          <w:t>e</w:t>
        </w:r>
      </w:ins>
      <w:del w:id="73" w:author="zenrunner" w:date="2018-11-19T13:55:00Z">
        <w:r w:rsidR="00AC6E47" w:rsidDel="006E1605">
          <w:rPr>
            <w:lang w:val="en-CA"/>
          </w:rPr>
          <w:delText>a</w:delText>
        </w:r>
      </w:del>
      <w:r w:rsidR="00AC6E47">
        <w:rPr>
          <w:lang w:val="en-CA"/>
        </w:rPr>
        <w:t xml:space="preserve">vent to the synthesis of the chapter and those that would not be relevant for this particular study. </w:t>
      </w:r>
    </w:p>
    <w:p w14:paraId="2CEDC64E" w14:textId="0D8C5762" w:rsidR="009B6836" w:rsidRDefault="00065E7D" w:rsidP="00E9126C">
      <w:pPr>
        <w:ind w:firstLine="720"/>
        <w:rPr>
          <w:lang w:val="en-CA"/>
        </w:rPr>
      </w:pPr>
      <w:r>
        <w:rPr>
          <w:lang w:val="en-CA"/>
        </w:rPr>
        <w:t>The papers acquired are loaded onto a digital library</w:t>
      </w:r>
      <w:r w:rsidR="00A86A29">
        <w:rPr>
          <w:lang w:val="en-CA"/>
        </w:rPr>
        <w:t xml:space="preserve"> (Zot</w:t>
      </w:r>
      <w:ins w:id="74" w:author="zenrunner" w:date="2018-11-19T13:55:00Z">
        <w:r w:rsidR="00271B90">
          <w:rPr>
            <w:lang w:val="en-CA"/>
          </w:rPr>
          <w:t>e</w:t>
        </w:r>
      </w:ins>
      <w:del w:id="75" w:author="zenrunner" w:date="2018-11-19T13:55:00Z">
        <w:r w:rsidR="00A86A29" w:rsidDel="00271B90">
          <w:rPr>
            <w:lang w:val="en-CA"/>
          </w:rPr>
          <w:delText>a</w:delText>
        </w:r>
      </w:del>
      <w:r w:rsidR="00A86A29">
        <w:rPr>
          <w:lang w:val="en-CA"/>
        </w:rPr>
        <w:t>ro)</w:t>
      </w:r>
      <w:r>
        <w:rPr>
          <w:lang w:val="en-CA"/>
        </w:rPr>
        <w:t xml:space="preserve"> with other articles that may prove to be relevant. These articles will undergo a personal review and any that contain relevant content that may prove useful in answering the research questions will be saved and further analysis will be done. The papers must include interactions (direct, indirect or both), provide information on the population of the species in the area and must include coordinates and a biome relevant to the study.</w:t>
      </w:r>
    </w:p>
    <w:p w14:paraId="2E7FE99F" w14:textId="77777777" w:rsidR="00E9126C" w:rsidRDefault="00E9126C" w:rsidP="00E9126C">
      <w:pPr>
        <w:ind w:firstLine="720"/>
        <w:rPr>
          <w:lang w:val="en-CA"/>
        </w:rPr>
      </w:pPr>
    </w:p>
    <w:p w14:paraId="7C323D8B" w14:textId="557A9580" w:rsidR="00E9126C" w:rsidDel="008F04E4" w:rsidRDefault="00E9126C" w:rsidP="00E9126C">
      <w:pPr>
        <w:ind w:firstLine="720"/>
        <w:rPr>
          <w:del w:id="76" w:author="zenrunner" w:date="2018-11-19T13:55:00Z"/>
          <w:lang w:val="en-CA"/>
        </w:rPr>
      </w:pPr>
    </w:p>
    <w:p w14:paraId="2E6FF3F6" w14:textId="5AC632B4" w:rsidR="00E9126C" w:rsidDel="008F04E4" w:rsidRDefault="00E9126C" w:rsidP="00E9126C">
      <w:pPr>
        <w:ind w:firstLine="720"/>
        <w:rPr>
          <w:del w:id="77" w:author="zenrunner" w:date="2018-11-19T13:55:00Z"/>
          <w:lang w:val="en-CA"/>
        </w:rPr>
      </w:pPr>
    </w:p>
    <w:p w14:paraId="17EEDE97" w14:textId="0094101E" w:rsidR="00E9126C" w:rsidDel="008F04E4" w:rsidRDefault="00E9126C" w:rsidP="00E9126C">
      <w:pPr>
        <w:ind w:firstLine="720"/>
        <w:rPr>
          <w:del w:id="78" w:author="zenrunner" w:date="2018-11-19T13:55:00Z"/>
          <w:lang w:val="en-CA"/>
        </w:rPr>
      </w:pPr>
    </w:p>
    <w:p w14:paraId="41DDFF80" w14:textId="4B3AF184" w:rsidR="00E9126C" w:rsidDel="008F04E4" w:rsidRDefault="00E9126C" w:rsidP="00E9126C">
      <w:pPr>
        <w:ind w:firstLine="720"/>
        <w:rPr>
          <w:del w:id="79" w:author="zenrunner" w:date="2018-11-19T13:55:00Z"/>
          <w:lang w:val="en-CA"/>
        </w:rPr>
      </w:pPr>
    </w:p>
    <w:p w14:paraId="7C9FB7A0" w14:textId="2F502BA6" w:rsidR="00E9126C" w:rsidDel="008F04E4" w:rsidRDefault="00E9126C" w:rsidP="00E9126C">
      <w:pPr>
        <w:ind w:firstLine="720"/>
        <w:rPr>
          <w:del w:id="80" w:author="zenrunner" w:date="2018-11-19T13:55:00Z"/>
          <w:lang w:val="en-CA"/>
        </w:rPr>
      </w:pPr>
    </w:p>
    <w:p w14:paraId="733EF5AE" w14:textId="31A74451" w:rsidR="00E9126C" w:rsidDel="008F04E4" w:rsidRDefault="00E9126C" w:rsidP="00AC6E47">
      <w:pPr>
        <w:rPr>
          <w:del w:id="81" w:author="zenrunner" w:date="2018-11-19T13:55:00Z"/>
          <w:lang w:val="en-CA"/>
        </w:rPr>
      </w:pPr>
    </w:p>
    <w:p w14:paraId="5C8992C7" w14:textId="78F49610" w:rsidR="00AC6E47" w:rsidDel="008F04E4" w:rsidRDefault="00AC6E47" w:rsidP="00AC6E47">
      <w:pPr>
        <w:rPr>
          <w:del w:id="82" w:author="zenrunner" w:date="2018-11-19T13:55:00Z"/>
          <w:lang w:val="en-CA"/>
        </w:rPr>
      </w:pPr>
    </w:p>
    <w:p w14:paraId="51641BC1" w14:textId="5A2DDE52" w:rsidR="00E9126C" w:rsidDel="008F04E4" w:rsidRDefault="00E9126C" w:rsidP="00E9126C">
      <w:pPr>
        <w:ind w:firstLine="720"/>
        <w:rPr>
          <w:del w:id="83" w:author="zenrunner" w:date="2018-11-19T13:55:00Z"/>
          <w:lang w:val="en-CA"/>
        </w:rPr>
      </w:pPr>
    </w:p>
    <w:p w14:paraId="0889AB96" w14:textId="2CB6C908" w:rsidR="00E9126C" w:rsidDel="008F04E4" w:rsidRDefault="00E9126C" w:rsidP="00E9126C">
      <w:pPr>
        <w:ind w:firstLine="720"/>
        <w:rPr>
          <w:del w:id="84" w:author="zenrunner" w:date="2018-11-19T13:55:00Z"/>
          <w:lang w:val="en-CA"/>
        </w:rPr>
      </w:pPr>
    </w:p>
    <w:p w14:paraId="24883F42" w14:textId="7B4AF831" w:rsidR="00E9126C" w:rsidDel="008F04E4" w:rsidRDefault="00E9126C" w:rsidP="00E9126C">
      <w:pPr>
        <w:ind w:firstLine="720"/>
        <w:rPr>
          <w:del w:id="85" w:author="zenrunner" w:date="2018-11-19T13:55:00Z"/>
          <w:lang w:val="en-CA"/>
        </w:rPr>
      </w:pPr>
    </w:p>
    <w:p w14:paraId="7C56BC4B" w14:textId="06206A2A" w:rsidR="008A69B7" w:rsidDel="008F04E4" w:rsidRDefault="008A69B7" w:rsidP="00E9126C">
      <w:pPr>
        <w:ind w:firstLine="720"/>
        <w:rPr>
          <w:del w:id="86" w:author="zenrunner" w:date="2018-11-19T13:55:00Z"/>
          <w:lang w:val="en-CA"/>
        </w:rPr>
      </w:pPr>
    </w:p>
    <w:p w14:paraId="19EF8F6F" w14:textId="77777777" w:rsidR="00E9126C" w:rsidRPr="00F5290F" w:rsidRDefault="00E9126C" w:rsidP="00E9126C">
      <w:pPr>
        <w:ind w:firstLine="720"/>
        <w:rPr>
          <w:lang w:val="en-CA"/>
        </w:rPr>
      </w:pPr>
    </w:p>
    <w:p w14:paraId="1AECEB7D" w14:textId="77777777" w:rsidR="008D2125" w:rsidRDefault="00075A89" w:rsidP="00AE521C">
      <w:pPr>
        <w:rPr>
          <w:b/>
          <w:lang w:val="en-CA"/>
        </w:rPr>
      </w:pPr>
      <w:r>
        <w:rPr>
          <w:b/>
          <w:lang w:val="en-CA"/>
        </w:rPr>
        <w:t>Progress to Date:</w:t>
      </w:r>
      <w:r w:rsidR="00F5290F">
        <w:rPr>
          <w:b/>
          <w:lang w:val="en-CA"/>
        </w:rPr>
        <w:t xml:space="preserve"> </w:t>
      </w:r>
    </w:p>
    <w:p w14:paraId="5479DE9B" w14:textId="6B3DC5DD" w:rsidR="00657309" w:rsidRDefault="00604FC9" w:rsidP="00604FC9">
      <w:pPr>
        <w:jc w:val="center"/>
        <w:rPr>
          <w:b/>
          <w:lang w:val="en-CA"/>
        </w:rPr>
      </w:pPr>
      <w:r>
        <w:rPr>
          <w:b/>
          <w:noProof/>
        </w:rPr>
        <w:drawing>
          <wp:inline distT="0" distB="0" distL="0" distR="0" wp14:anchorId="1E055A31" wp14:editId="7A7588FC">
            <wp:extent cx="4725035" cy="5071324"/>
            <wp:effectExtent l="0" t="0" r="0" b="8890"/>
            <wp:docPr id="3" name="Picture 3" descr="../Key%20Words%20Figur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ey%20Words%20Figure.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26701" cy="5073112"/>
                    </a:xfrm>
                    <a:prstGeom prst="rect">
                      <a:avLst/>
                    </a:prstGeom>
                    <a:noFill/>
                    <a:ln>
                      <a:noFill/>
                    </a:ln>
                  </pic:spPr>
                </pic:pic>
              </a:graphicData>
            </a:graphic>
          </wp:inline>
        </w:drawing>
      </w:r>
    </w:p>
    <w:p w14:paraId="0E3DD16E" w14:textId="77777777" w:rsidR="006F581D" w:rsidRDefault="006F581D" w:rsidP="00604FC9">
      <w:pPr>
        <w:rPr>
          <w:ins w:id="87" w:author="zenrunner" w:date="2018-11-19T13:55:00Z"/>
          <w:lang w:val="en-CA"/>
        </w:rPr>
      </w:pPr>
    </w:p>
    <w:p w14:paraId="0A151B91" w14:textId="174A361F" w:rsidR="00604FC9" w:rsidRDefault="00604FC9" w:rsidP="00604FC9">
      <w:pPr>
        <w:rPr>
          <w:lang w:val="en-CA"/>
        </w:rPr>
      </w:pPr>
      <w:r w:rsidRPr="006F581D">
        <w:rPr>
          <w:b/>
          <w:lang w:val="en-CA"/>
          <w:rPrChange w:id="88" w:author="zenrunner" w:date="2018-11-19T13:55:00Z">
            <w:rPr>
              <w:lang w:val="en-CA"/>
            </w:rPr>
          </w:rPrChange>
        </w:rPr>
        <w:t>Figure 1:</w:t>
      </w:r>
      <w:r>
        <w:rPr>
          <w:lang w:val="en-CA"/>
        </w:rPr>
        <w:t xml:space="preserve"> </w:t>
      </w:r>
      <w:r w:rsidR="00223233">
        <w:rPr>
          <w:lang w:val="en-CA"/>
        </w:rPr>
        <w:t>Bar plot displaying the key words used while searching Web of Science, and the resulting total number of papers.</w:t>
      </w:r>
    </w:p>
    <w:p w14:paraId="01683F1F" w14:textId="77777777" w:rsidR="00223233" w:rsidRDefault="00223233" w:rsidP="00604FC9">
      <w:pPr>
        <w:rPr>
          <w:lang w:val="en-CA"/>
        </w:rPr>
      </w:pPr>
    </w:p>
    <w:p w14:paraId="150AFD09" w14:textId="3BA44995" w:rsidR="00223233" w:rsidRPr="00604FC9" w:rsidRDefault="0027175D" w:rsidP="00604FC9">
      <w:pPr>
        <w:rPr>
          <w:lang w:val="en-CA"/>
        </w:rPr>
      </w:pPr>
      <w:r>
        <w:rPr>
          <w:lang w:val="en-CA"/>
        </w:rPr>
        <w:tab/>
        <w:t>Figure 1</w:t>
      </w:r>
      <w:r w:rsidR="009018B7">
        <w:rPr>
          <w:lang w:val="en-CA"/>
        </w:rPr>
        <w:t xml:space="preserve"> displays the results of searching various key words, </w:t>
      </w:r>
      <w:r w:rsidR="00E93508">
        <w:rPr>
          <w:lang w:val="en-CA"/>
        </w:rPr>
        <w:t>on the Web of Science data base, and the corresponding number of papers associated with each set. At a very large range, there are over 400 different types of papers, but once key words such as density*, shrub density*, animal density* and trade off* are added to the search, the total number of papers reduces to around 30 and less.</w:t>
      </w:r>
    </w:p>
    <w:p w14:paraId="66CF526E" w14:textId="77777777" w:rsidR="00604FC9" w:rsidRDefault="00604FC9" w:rsidP="00604FC9">
      <w:pPr>
        <w:jc w:val="center"/>
        <w:rPr>
          <w:b/>
          <w:lang w:val="en-CA"/>
        </w:rPr>
      </w:pPr>
    </w:p>
    <w:p w14:paraId="38DD6166" w14:textId="77777777" w:rsidR="009B6836" w:rsidRDefault="009B6836" w:rsidP="00604FC9">
      <w:pPr>
        <w:jc w:val="center"/>
        <w:rPr>
          <w:b/>
          <w:lang w:val="en-CA"/>
        </w:rPr>
      </w:pPr>
    </w:p>
    <w:p w14:paraId="1FEE4F56" w14:textId="77777777" w:rsidR="009B6836" w:rsidRDefault="009B6836" w:rsidP="00604FC9">
      <w:pPr>
        <w:jc w:val="center"/>
        <w:rPr>
          <w:b/>
          <w:lang w:val="en-CA"/>
        </w:rPr>
      </w:pPr>
    </w:p>
    <w:p w14:paraId="14666272" w14:textId="77777777" w:rsidR="009B6836" w:rsidRDefault="009B6836" w:rsidP="00604FC9">
      <w:pPr>
        <w:jc w:val="center"/>
        <w:rPr>
          <w:b/>
          <w:lang w:val="en-CA"/>
        </w:rPr>
      </w:pPr>
    </w:p>
    <w:p w14:paraId="36DB7ED7" w14:textId="77777777" w:rsidR="009B6836" w:rsidRDefault="009B6836" w:rsidP="00604FC9">
      <w:pPr>
        <w:jc w:val="center"/>
        <w:rPr>
          <w:b/>
          <w:lang w:val="en-CA"/>
        </w:rPr>
      </w:pPr>
    </w:p>
    <w:p w14:paraId="48CBCF1B" w14:textId="77777777" w:rsidR="009B6836" w:rsidRDefault="009B6836" w:rsidP="00604FC9">
      <w:pPr>
        <w:jc w:val="center"/>
        <w:rPr>
          <w:b/>
          <w:lang w:val="en-CA"/>
        </w:rPr>
      </w:pPr>
    </w:p>
    <w:p w14:paraId="5235201C" w14:textId="1139376A" w:rsidR="00690F37" w:rsidRDefault="00E953BB" w:rsidP="00604FC9">
      <w:pPr>
        <w:jc w:val="center"/>
        <w:rPr>
          <w:b/>
          <w:lang w:val="en-CA"/>
        </w:rPr>
      </w:pPr>
      <w:r>
        <w:rPr>
          <w:noProof/>
        </w:rPr>
        <mc:AlternateContent>
          <mc:Choice Requires="wps">
            <w:drawing>
              <wp:anchor distT="0" distB="0" distL="114300" distR="114300" simplePos="0" relativeHeight="251661312" behindDoc="0" locked="0" layoutInCell="1" allowOverlap="1" wp14:anchorId="5618D3E0" wp14:editId="74189DD2">
                <wp:simplePos x="0" y="0"/>
                <wp:positionH relativeFrom="column">
                  <wp:posOffset>-520700</wp:posOffset>
                </wp:positionH>
                <wp:positionV relativeFrom="paragraph">
                  <wp:posOffset>116205</wp:posOffset>
                </wp:positionV>
                <wp:extent cx="358140" cy="148018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rot="10800000">
                          <a:off x="0" y="0"/>
                          <a:ext cx="358140" cy="1480185"/>
                        </a:xfrm>
                        <a:prstGeom prst="rect">
                          <a:avLst/>
                        </a:prstGeom>
                        <a:noFill/>
                        <a:ln>
                          <a:noFill/>
                        </a:ln>
                        <a:effectLst/>
                      </wps:spPr>
                      <wps:txbx>
                        <w:txbxContent>
                          <w:p w14:paraId="43902B2D" w14:textId="5435A61A" w:rsidR="00E953BB" w:rsidRPr="00BD275D" w:rsidRDefault="00E953BB" w:rsidP="00BD275D">
                            <w:pPr>
                              <w:jc w:val="center"/>
                              <w:rPr>
                                <w:b/>
                                <w:lang w:val="en-CA"/>
                              </w:rPr>
                            </w:pPr>
                            <w:r>
                              <w:rPr>
                                <w:b/>
                                <w:lang w:val="en-CA"/>
                              </w:rPr>
                              <w:t>Identification</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xmlns:w15="http://schemas.microsoft.com/office/word/2012/wordml">
            <w:pict>
              <v:shapetype w14:anchorId="5618D3E0" id="_x0000_t202" coordsize="21600,21600" o:spt="202" path="m0,0l0,21600,21600,21600,21600,0xe">
                <v:stroke joinstyle="miter"/>
                <v:path gradientshapeok="t" o:connecttype="rect"/>
              </v:shapetype>
              <v:shape id="Text Box 6" o:spid="_x0000_s1026" type="#_x0000_t202" style="position:absolute;left:0;text-align:left;margin-left:-41pt;margin-top:9.15pt;width:29.75pt;height:116.55pt;rotation:180;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" filled="f" stroked="f">
                <v:fill o:detectmouseclick="t"/>
                <v:textbox style="layout-flow:vertical-ideographic;mso-fit-shape-to-text:t">
                  <w:txbxContent>
                    <w:p w14:paraId="43902B2D" w14:textId="5435A61A" w:rsidR="00E953BB" w:rsidRPr="00BD275D" w:rsidRDefault="00E953BB" w:rsidP="00BD275D">
                      <w:pPr>
                        <w:jc w:val="center"/>
                        <w:rPr>
                          <w:b/>
                          <w:lang w:val="en-CA"/>
                        </w:rPr>
                      </w:pPr>
                      <w:r>
                        <w:rPr>
                          <w:b/>
                          <w:lang w:val="en-CA"/>
                        </w:rPr>
                        <w:t>Identification</w:t>
                      </w:r>
                    </w:p>
                  </w:txbxContent>
                </v:textbox>
                <w10:wrap type="square"/>
              </v:shape>
            </w:pict>
          </mc:Fallback>
        </mc:AlternateContent>
      </w:r>
      <w:r w:rsidR="00EA0845">
        <w:rPr>
          <w:b/>
          <w:noProof/>
        </w:rPr>
        <mc:AlternateContent>
          <mc:Choice Requires="wps">
            <w:drawing>
              <wp:anchor distT="0" distB="0" distL="114300" distR="114300" simplePos="0" relativeHeight="251659264" behindDoc="0" locked="0" layoutInCell="1" allowOverlap="1" wp14:anchorId="3F4E876F" wp14:editId="398C496C">
                <wp:simplePos x="0" y="0"/>
                <wp:positionH relativeFrom="column">
                  <wp:posOffset>276225</wp:posOffset>
                </wp:positionH>
                <wp:positionV relativeFrom="paragraph">
                  <wp:posOffset>116840</wp:posOffset>
                </wp:positionV>
                <wp:extent cx="2400300" cy="1599565"/>
                <wp:effectExtent l="0" t="0" r="38100" b="26035"/>
                <wp:wrapSquare wrapText="bothSides"/>
                <wp:docPr id="5" name="Text Box 5"/>
                <wp:cNvGraphicFramePr/>
                <a:graphic xmlns:a="http://schemas.openxmlformats.org/drawingml/2006/main">
                  <a:graphicData uri="http://schemas.microsoft.com/office/word/2010/wordprocessingShape">
                    <wps:wsp>
                      <wps:cNvSpPr txBox="1"/>
                      <wps:spPr>
                        <a:xfrm>
                          <a:off x="0" y="0"/>
                          <a:ext cx="2400300" cy="1599565"/>
                        </a:xfrm>
                        <a:prstGeom prst="rect">
                          <a:avLst/>
                        </a:prstGeom>
                        <a:ln/>
                      </wps:spPr>
                      <wps:style>
                        <a:lnRef idx="2">
                          <a:schemeClr val="dk1"/>
                        </a:lnRef>
                        <a:fillRef idx="1">
                          <a:schemeClr val="lt1"/>
                        </a:fillRef>
                        <a:effectRef idx="0">
                          <a:schemeClr val="dk1"/>
                        </a:effectRef>
                        <a:fontRef idx="minor">
                          <a:schemeClr val="dk1"/>
                        </a:fontRef>
                      </wps:style>
                      <wps:txbx>
                        <w:txbxContent>
                          <w:p w14:paraId="68BD806A" w14:textId="05F3C3C7" w:rsidR="00EA0845" w:rsidRDefault="00EA0845">
                            <w:pPr>
                              <w:rPr>
                                <w:lang w:val="en-CA"/>
                              </w:rPr>
                            </w:pPr>
                            <w:r>
                              <w:rPr>
                                <w:lang w:val="en-CA"/>
                              </w:rPr>
                              <w:t>Papers obtained through searching Web of Science database.</w:t>
                            </w:r>
                          </w:p>
                          <w:p w14:paraId="639C8052" w14:textId="680C5660" w:rsidR="00EA0845" w:rsidRDefault="00EA0845">
                            <w:pPr>
                              <w:rPr>
                                <w:lang w:val="en-CA"/>
                              </w:rPr>
                            </w:pPr>
                            <w:r>
                              <w:rPr>
                                <w:lang w:val="en-CA"/>
                              </w:rPr>
                              <w:t>Key Words:</w:t>
                            </w:r>
                          </w:p>
                          <w:p w14:paraId="73AA51AD" w14:textId="1F28475A" w:rsidR="00EA0845" w:rsidRDefault="008D16FA">
                            <w:pPr>
                              <w:rPr>
                                <w:lang w:val="en-CA"/>
                              </w:rPr>
                            </w:pPr>
                            <w:r>
                              <w:rPr>
                                <w:lang w:val="en-CA"/>
                              </w:rPr>
                              <w:t>density</w:t>
                            </w:r>
                            <w:r w:rsidR="008868E2">
                              <w:rPr>
                                <w:lang w:val="en-CA"/>
                              </w:rPr>
                              <w:t>*</w:t>
                            </w:r>
                            <w:r>
                              <w:rPr>
                                <w:lang w:val="en-CA"/>
                              </w:rPr>
                              <w:t xml:space="preserve"> facilitation*</w:t>
                            </w:r>
                            <w:r w:rsidR="00F723B5">
                              <w:rPr>
                                <w:lang w:val="en-CA"/>
                              </w:rPr>
                              <w:t xml:space="preserve"> shrub</w:t>
                            </w:r>
                          </w:p>
                          <w:p w14:paraId="788B9D8E" w14:textId="4E498FE3" w:rsidR="00F723B5" w:rsidRDefault="00F723B5">
                            <w:pPr>
                              <w:rPr>
                                <w:lang w:val="en-CA"/>
                              </w:rPr>
                            </w:pPr>
                            <w:r>
                              <w:rPr>
                                <w:lang w:val="en-CA"/>
                              </w:rPr>
                              <w:t>shrub* density* facilitate*</w:t>
                            </w:r>
                          </w:p>
                          <w:p w14:paraId="7721D952" w14:textId="11D0B0C7" w:rsidR="00F723B5" w:rsidRDefault="004403FF">
                            <w:pPr>
                              <w:rPr>
                                <w:lang w:val="en-CA"/>
                              </w:rPr>
                            </w:pPr>
                            <w:r>
                              <w:rPr>
                                <w:lang w:val="en-CA"/>
                              </w:rPr>
                              <w:t>density* shrub* animal* facilitate*</w:t>
                            </w:r>
                          </w:p>
                          <w:p w14:paraId="4F2F5316" w14:textId="11D1A160" w:rsidR="004403FF" w:rsidRPr="00EA0845" w:rsidRDefault="000E1404" w:rsidP="000E1404">
                            <w:pPr>
                              <w:jc w:val="center"/>
                              <w:rPr>
                                <w:lang w:val="en-CA"/>
                              </w:rPr>
                            </w:pPr>
                            <w:r>
                              <w:rPr>
                                <w:lang w:val="en-CA"/>
                              </w:rPr>
                              <w:t>(n = 375)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shape w14:anchorId="3F4E876F" id="Text Box 5" o:spid="_x0000_s1027" type="#_x0000_t202" style="position:absolute;left:0;text-align:left;margin-left:21.75pt;margin-top:9.2pt;width:189pt;height:125.9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" fillcolor="white [3201]" strokecolor="black [3200]" strokeweight="1pt">
                <v:textbox>
                  <w:txbxContent>
                    <w:p w14:paraId="68BD806A" w14:textId="05F3C3C7" w:rsidR="00EA0845" w:rsidRDefault="00EA0845">
                      <w:pPr>
                        <w:rPr>
                          <w:lang w:val="en-CA"/>
                        </w:rPr>
                      </w:pPr>
                      <w:r>
                        <w:rPr>
                          <w:lang w:val="en-CA"/>
                        </w:rPr>
                        <w:t>Papers obtained through searching Web of Science database.</w:t>
                      </w:r>
                    </w:p>
                    <w:p w14:paraId="639C8052" w14:textId="680C5660" w:rsidR="00EA0845" w:rsidRDefault="00EA0845">
                      <w:pPr>
                        <w:rPr>
                          <w:lang w:val="en-CA"/>
                        </w:rPr>
                      </w:pPr>
                      <w:r>
                        <w:rPr>
                          <w:lang w:val="en-CA"/>
                        </w:rPr>
                        <w:t>Key Words:</w:t>
                      </w:r>
                    </w:p>
                    <w:p w14:paraId="73AA51AD" w14:textId="1F28475A" w:rsidR="00EA0845" w:rsidRDefault="008D16FA">
                      <w:pPr>
                        <w:rPr>
                          <w:lang w:val="en-CA"/>
                        </w:rPr>
                      </w:pPr>
                      <w:r>
                        <w:rPr>
                          <w:lang w:val="en-CA"/>
                        </w:rPr>
                        <w:t>density</w:t>
                      </w:r>
                      <w:r w:rsidR="008868E2">
                        <w:rPr>
                          <w:lang w:val="en-CA"/>
                        </w:rPr>
                        <w:t>*</w:t>
                      </w:r>
                      <w:r>
                        <w:rPr>
                          <w:lang w:val="en-CA"/>
                        </w:rPr>
                        <w:t xml:space="preserve"> facilitation*</w:t>
                      </w:r>
                      <w:r w:rsidR="00F723B5">
                        <w:rPr>
                          <w:lang w:val="en-CA"/>
                        </w:rPr>
                        <w:t xml:space="preserve"> shrub</w:t>
                      </w:r>
                    </w:p>
                    <w:p w14:paraId="788B9D8E" w14:textId="4E498FE3" w:rsidR="00F723B5" w:rsidRDefault="00F723B5">
                      <w:pPr>
                        <w:rPr>
                          <w:lang w:val="en-CA"/>
                        </w:rPr>
                      </w:pPr>
                      <w:r>
                        <w:rPr>
                          <w:lang w:val="en-CA"/>
                        </w:rPr>
                        <w:t>shrub* density* facilitate*</w:t>
                      </w:r>
                    </w:p>
                    <w:p w14:paraId="7721D952" w14:textId="11D0B0C7" w:rsidR="00F723B5" w:rsidRDefault="004403FF">
                      <w:pPr>
                        <w:rPr>
                          <w:lang w:val="en-CA"/>
                        </w:rPr>
                      </w:pPr>
                      <w:r>
                        <w:rPr>
                          <w:lang w:val="en-CA"/>
                        </w:rPr>
                        <w:t>density* shrub* animal* facilitate*</w:t>
                      </w:r>
                    </w:p>
                    <w:p w14:paraId="4F2F5316" w14:textId="11D1A160" w:rsidR="004403FF" w:rsidRPr="00EA0845" w:rsidRDefault="000E1404" w:rsidP="000E1404">
                      <w:pPr>
                        <w:jc w:val="center"/>
                        <w:rPr>
                          <w:lang w:val="en-CA"/>
                        </w:rPr>
                      </w:pPr>
                      <w:r>
                        <w:rPr>
                          <w:lang w:val="en-CA"/>
                        </w:rPr>
                        <w:t>(n = 375)</w:t>
                      </w:r>
                    </w:p>
                  </w:txbxContent>
                </v:textbox>
                <w10:wrap type="square"/>
              </v:shape>
            </w:pict>
          </mc:Fallback>
        </mc:AlternateContent>
      </w:r>
    </w:p>
    <w:p w14:paraId="5B1DB90C" w14:textId="5C71B4FD" w:rsidR="00690F37" w:rsidRDefault="00690F37" w:rsidP="00604FC9">
      <w:pPr>
        <w:jc w:val="center"/>
        <w:rPr>
          <w:b/>
          <w:lang w:val="en-CA"/>
        </w:rPr>
      </w:pPr>
    </w:p>
    <w:p w14:paraId="2137CB35" w14:textId="1EE945EF" w:rsidR="00690F37" w:rsidRDefault="00690F37" w:rsidP="00604FC9">
      <w:pPr>
        <w:jc w:val="center"/>
        <w:rPr>
          <w:b/>
          <w:lang w:val="en-CA"/>
        </w:rPr>
      </w:pPr>
    </w:p>
    <w:p w14:paraId="747B72F0" w14:textId="22FF4D6D" w:rsidR="00690F37" w:rsidRDefault="00690F37" w:rsidP="00604FC9">
      <w:pPr>
        <w:jc w:val="center"/>
        <w:rPr>
          <w:b/>
          <w:lang w:val="en-CA"/>
        </w:rPr>
      </w:pPr>
    </w:p>
    <w:p w14:paraId="3EF5545A" w14:textId="43AE6414" w:rsidR="00690F37" w:rsidRDefault="00690F37" w:rsidP="00604FC9">
      <w:pPr>
        <w:jc w:val="center"/>
        <w:rPr>
          <w:b/>
          <w:lang w:val="en-CA"/>
        </w:rPr>
      </w:pPr>
    </w:p>
    <w:p w14:paraId="64B1E193" w14:textId="14422385" w:rsidR="00690F37" w:rsidRDefault="000E1404" w:rsidP="00604FC9">
      <w:pPr>
        <w:jc w:val="center"/>
        <w:rPr>
          <w:b/>
          <w:lang w:val="en-CA"/>
        </w:rPr>
      </w:pPr>
      <w:r>
        <w:rPr>
          <w:b/>
          <w:noProof/>
        </w:rPr>
        <mc:AlternateContent>
          <mc:Choice Requires="wps">
            <w:drawing>
              <wp:anchor distT="0" distB="0" distL="114300" distR="114300" simplePos="0" relativeHeight="251662336" behindDoc="0" locked="0" layoutInCell="1" allowOverlap="1" wp14:anchorId="75581630" wp14:editId="5DA1E733">
                <wp:simplePos x="0" y="0"/>
                <wp:positionH relativeFrom="column">
                  <wp:posOffset>3025775</wp:posOffset>
                </wp:positionH>
                <wp:positionV relativeFrom="paragraph">
                  <wp:posOffset>99695</wp:posOffset>
                </wp:positionV>
                <wp:extent cx="2057400" cy="690880"/>
                <wp:effectExtent l="0" t="0" r="25400" b="20320"/>
                <wp:wrapSquare wrapText="bothSides"/>
                <wp:docPr id="7" name="Text Box 7"/>
                <wp:cNvGraphicFramePr/>
                <a:graphic xmlns:a="http://schemas.openxmlformats.org/drawingml/2006/main">
                  <a:graphicData uri="http://schemas.microsoft.com/office/word/2010/wordprocessingShape">
                    <wps:wsp>
                      <wps:cNvSpPr txBox="1"/>
                      <wps:spPr>
                        <a:xfrm>
                          <a:off x="0" y="0"/>
                          <a:ext cx="2057400" cy="690880"/>
                        </a:xfrm>
                        <a:prstGeom prst="rect">
                          <a:avLst/>
                        </a:prstGeom>
                        <a:ln/>
                      </wps:spPr>
                      <wps:style>
                        <a:lnRef idx="2">
                          <a:schemeClr val="dk1"/>
                        </a:lnRef>
                        <a:fillRef idx="1">
                          <a:schemeClr val="lt1"/>
                        </a:fillRef>
                        <a:effectRef idx="0">
                          <a:schemeClr val="dk1"/>
                        </a:effectRef>
                        <a:fontRef idx="minor">
                          <a:schemeClr val="dk1"/>
                        </a:fontRef>
                      </wps:style>
                      <wps:txbx>
                        <w:txbxContent>
                          <w:p w14:paraId="6F6EA90A" w14:textId="6F15A129" w:rsidR="000E1404" w:rsidRPr="000E1404" w:rsidRDefault="000E1404" w:rsidP="000E1404">
                            <w:pPr>
                              <w:jc w:val="center"/>
                              <w:rPr>
                                <w:lang w:val="en-CA"/>
                              </w:rPr>
                            </w:pPr>
                            <w:r>
                              <w:rPr>
                                <w:lang w:val="en-CA"/>
                              </w:rPr>
                              <w:t>Papers obtained from other sources, such as books and other databases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shape w14:anchorId="75581630" id="Text Box 7" o:spid="_x0000_s1028" type="#_x0000_t202" style="position:absolute;left:0;text-align:left;margin-left:238.25pt;margin-top:7.85pt;width:162pt;height:54.4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" fillcolor="white [3201]" strokecolor="black [3200]" strokeweight="1pt">
                <v:textbox>
                  <w:txbxContent>
                    <w:p w14:paraId="6F6EA90A" w14:textId="6F15A129" w:rsidR="000E1404" w:rsidRPr="000E1404" w:rsidRDefault="000E1404" w:rsidP="000E1404">
                      <w:pPr>
                        <w:jc w:val="center"/>
                        <w:rPr>
                          <w:lang w:val="en-CA"/>
                        </w:rPr>
                      </w:pPr>
                      <w:r>
                        <w:rPr>
                          <w:lang w:val="en-CA"/>
                        </w:rPr>
                        <w:t>Papers obtained from other sources, such as books and other databases</w:t>
                      </w:r>
                    </w:p>
                  </w:txbxContent>
                </v:textbox>
                <w10:wrap type="square"/>
              </v:shape>
            </w:pict>
          </mc:Fallback>
        </mc:AlternateContent>
      </w:r>
    </w:p>
    <w:p w14:paraId="1727BF4A" w14:textId="77777777" w:rsidR="00690F37" w:rsidRDefault="00690F37" w:rsidP="00604FC9">
      <w:pPr>
        <w:jc w:val="center"/>
        <w:rPr>
          <w:b/>
          <w:lang w:val="en-CA"/>
        </w:rPr>
      </w:pPr>
    </w:p>
    <w:p w14:paraId="6AE22929" w14:textId="77777777" w:rsidR="00690F37" w:rsidRDefault="00690F37" w:rsidP="00604FC9">
      <w:pPr>
        <w:jc w:val="center"/>
        <w:rPr>
          <w:b/>
          <w:lang w:val="en-CA"/>
        </w:rPr>
      </w:pPr>
    </w:p>
    <w:p w14:paraId="0151FB57" w14:textId="77777777" w:rsidR="00690F37" w:rsidRDefault="00690F37" w:rsidP="00604FC9">
      <w:pPr>
        <w:jc w:val="center"/>
        <w:rPr>
          <w:b/>
          <w:lang w:val="en-CA"/>
        </w:rPr>
      </w:pPr>
    </w:p>
    <w:p w14:paraId="4123EC62" w14:textId="18B1EA5D" w:rsidR="00690F37" w:rsidRDefault="000E1404" w:rsidP="00604FC9">
      <w:pPr>
        <w:jc w:val="center"/>
        <w:rPr>
          <w:b/>
          <w:lang w:val="en-CA"/>
        </w:rPr>
      </w:pPr>
      <w:r>
        <w:rPr>
          <w:b/>
          <w:noProof/>
        </w:rPr>
        <mc:AlternateContent>
          <mc:Choice Requires="wps">
            <w:drawing>
              <wp:anchor distT="0" distB="0" distL="114300" distR="114300" simplePos="0" relativeHeight="251664384" behindDoc="0" locked="0" layoutInCell="1" allowOverlap="1" wp14:anchorId="4A20A339" wp14:editId="73906C3A">
                <wp:simplePos x="0" y="0"/>
                <wp:positionH relativeFrom="column">
                  <wp:posOffset>1423965</wp:posOffset>
                </wp:positionH>
                <wp:positionV relativeFrom="paragraph">
                  <wp:posOffset>47743</wp:posOffset>
                </wp:positionV>
                <wp:extent cx="0" cy="571500"/>
                <wp:effectExtent l="50800" t="0" r="76200" b="63500"/>
                <wp:wrapNone/>
                <wp:docPr id="9" name="Straight Arrow Connector 9"/>
                <wp:cNvGraphicFramePr/>
                <a:graphic xmlns:a="http://schemas.openxmlformats.org/drawingml/2006/main">
                  <a:graphicData uri="http://schemas.microsoft.com/office/word/2010/wordprocessingShape">
                    <wps:wsp>
                      <wps:cNvCnPr/>
                      <wps:spPr>
                        <a:xfrm>
                          <a:off x="0" y="0"/>
                          <a:ext cx="0" cy="571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type w14:anchorId="51C06A83" id="_x0000_t32" coordsize="21600,21600" o:spt="32" o:oned="t" path="m0,0l21600,21600e" filled="f">
                <v:path arrowok="t" fillok="f" o:connecttype="none"/>
                <o:lock v:ext="edit" shapetype="t"/>
              </v:shapetype>
              <v:shape id="Straight Arrow Connector 9" o:spid="_x0000_s1026" type="#_x0000_t32" style="position:absolute;margin-left:112.1pt;margin-top:3.75pt;width:0;height:4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" strokecolor="black [3200]" strokeweight=".5pt">
                <v:stroke endarrow="block" joinstyle="miter"/>
              </v:shape>
            </w:pict>
          </mc:Fallback>
        </mc:AlternateContent>
      </w:r>
      <w:r>
        <w:rPr>
          <w:b/>
          <w:noProof/>
        </w:rPr>
        <mc:AlternateContent>
          <mc:Choice Requires="wps">
            <w:drawing>
              <wp:anchor distT="0" distB="0" distL="114300" distR="114300" simplePos="0" relativeHeight="251665408" behindDoc="0" locked="0" layoutInCell="1" allowOverlap="1" wp14:anchorId="676EAE76" wp14:editId="7C78A6FB">
                <wp:simplePos x="0" y="0"/>
                <wp:positionH relativeFrom="column">
                  <wp:posOffset>4051935</wp:posOffset>
                </wp:positionH>
                <wp:positionV relativeFrom="paragraph">
                  <wp:posOffset>42545</wp:posOffset>
                </wp:positionV>
                <wp:extent cx="0" cy="571500"/>
                <wp:effectExtent l="50800" t="0" r="76200" b="63500"/>
                <wp:wrapNone/>
                <wp:docPr id="10" name="Straight Arrow Connector 10"/>
                <wp:cNvGraphicFramePr/>
                <a:graphic xmlns:a="http://schemas.openxmlformats.org/drawingml/2006/main">
                  <a:graphicData uri="http://schemas.microsoft.com/office/word/2010/wordprocessingShape">
                    <wps:wsp>
                      <wps:cNvCnPr/>
                      <wps:spPr>
                        <a:xfrm>
                          <a:off x="0" y="0"/>
                          <a:ext cx="0" cy="571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 w14:anchorId="3680D4E4" id="Straight Arrow Connector 10" o:spid="_x0000_s1026" type="#_x0000_t32" style="position:absolute;margin-left:319.05pt;margin-top:3.35pt;width:0;height:4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" strokecolor="black [3200]" strokeweight=".5pt">
                <v:stroke endarrow="block" joinstyle="miter"/>
              </v:shape>
            </w:pict>
          </mc:Fallback>
        </mc:AlternateContent>
      </w:r>
    </w:p>
    <w:p w14:paraId="1A3032CA" w14:textId="77777777" w:rsidR="00690F37" w:rsidRDefault="00690F37" w:rsidP="00604FC9">
      <w:pPr>
        <w:jc w:val="center"/>
        <w:rPr>
          <w:b/>
          <w:lang w:val="en-CA"/>
        </w:rPr>
      </w:pPr>
    </w:p>
    <w:p w14:paraId="46191D64" w14:textId="77777777" w:rsidR="00690F37" w:rsidRDefault="00690F37" w:rsidP="00604FC9">
      <w:pPr>
        <w:jc w:val="center"/>
        <w:rPr>
          <w:b/>
          <w:lang w:val="en-CA"/>
        </w:rPr>
      </w:pPr>
    </w:p>
    <w:p w14:paraId="4C894D09" w14:textId="4DAD416D" w:rsidR="00690F37" w:rsidRDefault="000E1404" w:rsidP="00604FC9">
      <w:pPr>
        <w:jc w:val="center"/>
        <w:rPr>
          <w:b/>
          <w:lang w:val="en-CA"/>
        </w:rPr>
      </w:pPr>
      <w:r>
        <w:rPr>
          <w:b/>
          <w:noProof/>
        </w:rPr>
        <mc:AlternateContent>
          <mc:Choice Requires="wps">
            <w:drawing>
              <wp:anchor distT="0" distB="0" distL="114300" distR="114300" simplePos="0" relativeHeight="251663360" behindDoc="0" locked="0" layoutInCell="1" allowOverlap="1" wp14:anchorId="4AB8E7F3" wp14:editId="457D67A2">
                <wp:simplePos x="0" y="0"/>
                <wp:positionH relativeFrom="column">
                  <wp:posOffset>1193800</wp:posOffset>
                </wp:positionH>
                <wp:positionV relativeFrom="paragraph">
                  <wp:posOffset>55245</wp:posOffset>
                </wp:positionV>
                <wp:extent cx="3314700" cy="454025"/>
                <wp:effectExtent l="0" t="0" r="38100" b="28575"/>
                <wp:wrapSquare wrapText="bothSides"/>
                <wp:docPr id="8" name="Text Box 8"/>
                <wp:cNvGraphicFramePr/>
                <a:graphic xmlns:a="http://schemas.openxmlformats.org/drawingml/2006/main">
                  <a:graphicData uri="http://schemas.microsoft.com/office/word/2010/wordprocessingShape">
                    <wps:wsp>
                      <wps:cNvSpPr txBox="1"/>
                      <wps:spPr>
                        <a:xfrm>
                          <a:off x="0" y="0"/>
                          <a:ext cx="3314700" cy="454025"/>
                        </a:xfrm>
                        <a:prstGeom prst="rect">
                          <a:avLst/>
                        </a:prstGeom>
                        <a:ln/>
                      </wps:spPr>
                      <wps:style>
                        <a:lnRef idx="2">
                          <a:schemeClr val="dk1"/>
                        </a:lnRef>
                        <a:fillRef idx="1">
                          <a:schemeClr val="lt1"/>
                        </a:fillRef>
                        <a:effectRef idx="0">
                          <a:schemeClr val="dk1"/>
                        </a:effectRef>
                        <a:fontRef idx="minor">
                          <a:schemeClr val="dk1"/>
                        </a:fontRef>
                      </wps:style>
                      <wps:txbx>
                        <w:txbxContent>
                          <w:p w14:paraId="0B6242EA" w14:textId="5B8231F5" w:rsidR="000E1404" w:rsidRDefault="000E1404" w:rsidP="000E1404">
                            <w:pPr>
                              <w:jc w:val="center"/>
                              <w:rPr>
                                <w:lang w:val="en-CA"/>
                              </w:rPr>
                            </w:pPr>
                            <w:r>
                              <w:rPr>
                                <w:lang w:val="en-CA"/>
                              </w:rPr>
                              <w:t>Records after duplicates removed</w:t>
                            </w:r>
                          </w:p>
                          <w:p w14:paraId="035D4869" w14:textId="672D625F" w:rsidR="000E1404" w:rsidRPr="000E1404" w:rsidRDefault="000E1404" w:rsidP="000E1404">
                            <w:pPr>
                              <w:jc w:val="center"/>
                              <w:rPr>
                                <w:lang w:val="en-CA"/>
                              </w:rPr>
                            </w:pPr>
                            <w:r>
                              <w:rPr>
                                <w:lang w:val="en-CA"/>
                              </w:rPr>
                              <w:t>(n = 375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shape w14:anchorId="4AB8E7F3" id="Text Box 8" o:spid="_x0000_s1029" type="#_x0000_t202" style="position:absolute;left:0;text-align:left;margin-left:94pt;margin-top:4.35pt;width:261pt;height:35.7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" fillcolor="white [3201]" strokecolor="black [3200]" strokeweight="1pt">
                <v:textbox>
                  <w:txbxContent>
                    <w:p w14:paraId="0B6242EA" w14:textId="5B8231F5" w:rsidR="000E1404" w:rsidRDefault="000E1404" w:rsidP="000E1404">
                      <w:pPr>
                        <w:jc w:val="center"/>
                        <w:rPr>
                          <w:lang w:val="en-CA"/>
                        </w:rPr>
                      </w:pPr>
                      <w:r>
                        <w:rPr>
                          <w:lang w:val="en-CA"/>
                        </w:rPr>
                        <w:t>Records after duplicates removed</w:t>
                      </w:r>
                    </w:p>
                    <w:p w14:paraId="035D4869" w14:textId="672D625F" w:rsidR="000E1404" w:rsidRPr="000E1404" w:rsidRDefault="000E1404" w:rsidP="000E1404">
                      <w:pPr>
                        <w:jc w:val="center"/>
                        <w:rPr>
                          <w:lang w:val="en-CA"/>
                        </w:rPr>
                      </w:pPr>
                      <w:r>
                        <w:rPr>
                          <w:lang w:val="en-CA"/>
                        </w:rPr>
                        <w:t>(n = 375</w:t>
                      </w:r>
                    </w:p>
                  </w:txbxContent>
                </v:textbox>
                <w10:wrap type="square"/>
              </v:shape>
            </w:pict>
          </mc:Fallback>
        </mc:AlternateContent>
      </w:r>
    </w:p>
    <w:p w14:paraId="4A5D2597" w14:textId="5E61169C" w:rsidR="00690F37" w:rsidRDefault="00690F37" w:rsidP="00604FC9">
      <w:pPr>
        <w:jc w:val="center"/>
        <w:rPr>
          <w:b/>
          <w:lang w:val="en-CA"/>
        </w:rPr>
      </w:pPr>
    </w:p>
    <w:p w14:paraId="7277EB18" w14:textId="42BD718E" w:rsidR="00690F37" w:rsidRDefault="00595E2B" w:rsidP="00604FC9">
      <w:pPr>
        <w:jc w:val="center"/>
        <w:rPr>
          <w:b/>
          <w:lang w:val="en-CA"/>
        </w:rPr>
      </w:pPr>
      <w:r>
        <w:rPr>
          <w:noProof/>
        </w:rPr>
        <mc:AlternateContent>
          <mc:Choice Requires="wps">
            <w:drawing>
              <wp:anchor distT="0" distB="0" distL="114300" distR="114300" simplePos="0" relativeHeight="251678720" behindDoc="0" locked="0" layoutInCell="1" allowOverlap="1" wp14:anchorId="6E63F3A6" wp14:editId="5C0178C5">
                <wp:simplePos x="0" y="0"/>
                <wp:positionH relativeFrom="column">
                  <wp:posOffset>2795565</wp:posOffset>
                </wp:positionH>
                <wp:positionV relativeFrom="paragraph">
                  <wp:posOffset>143510</wp:posOffset>
                </wp:positionV>
                <wp:extent cx="0" cy="457200"/>
                <wp:effectExtent l="50800" t="0" r="76200" b="76200"/>
                <wp:wrapNone/>
                <wp:docPr id="23" name="Straight Arrow Connector 23"/>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 w14:anchorId="3B4DFE7E" id="Straight Arrow Connector 23" o:spid="_x0000_s1026" type="#_x0000_t32" style="position:absolute;margin-left:220.1pt;margin-top:11.3pt;width:0;height:36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" strokecolor="black [3200]" strokeweight=".5pt">
                <v:stroke endarrow="block" joinstyle="miter"/>
              </v:shape>
            </w:pict>
          </mc:Fallback>
        </mc:AlternateContent>
      </w:r>
    </w:p>
    <w:p w14:paraId="7D82DE5E" w14:textId="3A01D492" w:rsidR="00690F37" w:rsidRDefault="00690F37" w:rsidP="00604FC9">
      <w:pPr>
        <w:jc w:val="center"/>
        <w:rPr>
          <w:b/>
          <w:lang w:val="en-CA"/>
        </w:rPr>
      </w:pPr>
    </w:p>
    <w:p w14:paraId="72A63403" w14:textId="68078CF5" w:rsidR="00E953BB" w:rsidRDefault="00E953BB" w:rsidP="00604FC9">
      <w:pPr>
        <w:jc w:val="center"/>
        <w:rPr>
          <w:b/>
          <w:lang w:val="en-CA"/>
        </w:rPr>
      </w:pPr>
    </w:p>
    <w:p w14:paraId="6D263CC4" w14:textId="171CEF28" w:rsidR="00E953BB" w:rsidRDefault="00595E2B" w:rsidP="00604FC9">
      <w:pPr>
        <w:jc w:val="center"/>
        <w:rPr>
          <w:b/>
          <w:lang w:val="en-CA"/>
        </w:rPr>
      </w:pPr>
      <w:r>
        <w:rPr>
          <w:b/>
          <w:noProof/>
        </w:rPr>
        <mc:AlternateContent>
          <mc:Choice Requires="wps">
            <w:drawing>
              <wp:anchor distT="0" distB="0" distL="114300" distR="114300" simplePos="0" relativeHeight="251669504" behindDoc="0" locked="0" layoutInCell="1" allowOverlap="1" wp14:anchorId="5BEBFD3F" wp14:editId="2199C0CC">
                <wp:simplePos x="0" y="0"/>
                <wp:positionH relativeFrom="column">
                  <wp:posOffset>1877695</wp:posOffset>
                </wp:positionH>
                <wp:positionV relativeFrom="paragraph">
                  <wp:posOffset>36830</wp:posOffset>
                </wp:positionV>
                <wp:extent cx="1717675" cy="911225"/>
                <wp:effectExtent l="0" t="0" r="34925" b="28575"/>
                <wp:wrapSquare wrapText="bothSides"/>
                <wp:docPr id="13" name="Text Box 13"/>
                <wp:cNvGraphicFramePr/>
                <a:graphic xmlns:a="http://schemas.openxmlformats.org/drawingml/2006/main">
                  <a:graphicData uri="http://schemas.microsoft.com/office/word/2010/wordprocessingShape">
                    <wps:wsp>
                      <wps:cNvSpPr txBox="1"/>
                      <wps:spPr>
                        <a:xfrm>
                          <a:off x="0" y="0"/>
                          <a:ext cx="1717675" cy="911225"/>
                        </a:xfrm>
                        <a:prstGeom prst="rect">
                          <a:avLst/>
                        </a:prstGeom>
                        <a:ln/>
                      </wps:spPr>
                      <wps:style>
                        <a:lnRef idx="2">
                          <a:schemeClr val="dk1"/>
                        </a:lnRef>
                        <a:fillRef idx="1">
                          <a:schemeClr val="lt1"/>
                        </a:fillRef>
                        <a:effectRef idx="0">
                          <a:schemeClr val="dk1"/>
                        </a:effectRef>
                        <a:fontRef idx="minor">
                          <a:schemeClr val="dk1"/>
                        </a:fontRef>
                      </wps:style>
                      <wps:txbx>
                        <w:txbxContent>
                          <w:p w14:paraId="31C19C6D" w14:textId="17220516" w:rsidR="00545148" w:rsidRDefault="00545148" w:rsidP="00545148">
                            <w:pPr>
                              <w:jc w:val="center"/>
                              <w:rPr>
                                <w:lang w:val="en-CA"/>
                              </w:rPr>
                            </w:pPr>
                            <w:r>
                              <w:rPr>
                                <w:lang w:val="en-CA"/>
                              </w:rPr>
                              <w:t>Items screened based on relevance to field of Ecology</w:t>
                            </w:r>
                          </w:p>
                          <w:p w14:paraId="581B6D4B" w14:textId="46E13F43" w:rsidR="00545148" w:rsidRPr="00545148" w:rsidRDefault="00545148" w:rsidP="00545148">
                            <w:pPr>
                              <w:jc w:val="center"/>
                              <w:rPr>
                                <w:lang w:val="en-CA"/>
                              </w:rPr>
                            </w:pPr>
                            <w:r>
                              <w:rPr>
                                <w:lang w:val="en-CA"/>
                              </w:rPr>
                              <w:t>(n = 278)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BEBFD3F" id="Text Box 13" o:spid="_x0000_s1030" type="#_x0000_t202" style="position:absolute;left:0;text-align:left;margin-left:147.85pt;margin-top:2.9pt;width:135.25pt;height:71.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" fillcolor="white [3201]" strokecolor="black [3200]" strokeweight="1pt">
                <v:textbox>
                  <w:txbxContent>
                    <w:p w14:paraId="31C19C6D" w14:textId="17220516" w:rsidR="00545148" w:rsidRDefault="00545148" w:rsidP="00545148">
                      <w:pPr>
                        <w:jc w:val="center"/>
                        <w:rPr>
                          <w:lang w:val="en-CA"/>
                        </w:rPr>
                      </w:pPr>
                      <w:r>
                        <w:rPr>
                          <w:lang w:val="en-CA"/>
                        </w:rPr>
                        <w:t>Items screened based on relevance to field of Ecology</w:t>
                      </w:r>
                    </w:p>
                    <w:p w14:paraId="581B6D4B" w14:textId="46E13F43" w:rsidR="00545148" w:rsidRPr="00545148" w:rsidRDefault="00545148" w:rsidP="00545148">
                      <w:pPr>
                        <w:jc w:val="center"/>
                        <w:rPr>
                          <w:lang w:val="en-CA"/>
                        </w:rPr>
                      </w:pPr>
                      <w:r>
                        <w:rPr>
                          <w:lang w:val="en-CA"/>
                        </w:rPr>
                        <w:t>(n = 278)</w:t>
                      </w:r>
                    </w:p>
                  </w:txbxContent>
                </v:textbox>
                <w10:wrap type="square"/>
              </v:shape>
            </w:pict>
          </mc:Fallback>
        </mc:AlternateContent>
      </w:r>
    </w:p>
    <w:p w14:paraId="4DD525AF" w14:textId="4C0F8FB9" w:rsidR="009B6836" w:rsidRDefault="00275F6B" w:rsidP="00604FC9">
      <w:pPr>
        <w:jc w:val="center"/>
        <w:rPr>
          <w:b/>
          <w:lang w:val="en-CA"/>
        </w:rPr>
      </w:pPr>
      <w:r>
        <w:rPr>
          <w:noProof/>
        </w:rPr>
        <mc:AlternateContent>
          <mc:Choice Requires="wps">
            <w:drawing>
              <wp:anchor distT="0" distB="0" distL="114300" distR="114300" simplePos="0" relativeHeight="251667456" behindDoc="0" locked="0" layoutInCell="1" allowOverlap="1" wp14:anchorId="0D906912" wp14:editId="3989A602">
                <wp:simplePos x="0" y="0"/>
                <wp:positionH relativeFrom="column">
                  <wp:posOffset>-410845</wp:posOffset>
                </wp:positionH>
                <wp:positionV relativeFrom="paragraph">
                  <wp:posOffset>200660</wp:posOffset>
                </wp:positionV>
                <wp:extent cx="358140" cy="1861820"/>
                <wp:effectExtent l="0" t="0" r="0" b="6350"/>
                <wp:wrapSquare wrapText="bothSides"/>
                <wp:docPr id="11" name="Text Box 11"/>
                <wp:cNvGraphicFramePr/>
                <a:graphic xmlns:a="http://schemas.openxmlformats.org/drawingml/2006/main">
                  <a:graphicData uri="http://schemas.microsoft.com/office/word/2010/wordprocessingShape">
                    <wps:wsp>
                      <wps:cNvSpPr txBox="1"/>
                      <wps:spPr>
                        <a:xfrm rot="10800000">
                          <a:off x="0" y="0"/>
                          <a:ext cx="358140" cy="1861820"/>
                        </a:xfrm>
                        <a:prstGeom prst="rect">
                          <a:avLst/>
                        </a:prstGeom>
                        <a:noFill/>
                        <a:ln>
                          <a:noFill/>
                        </a:ln>
                        <a:effectLst/>
                      </wps:spPr>
                      <wps:txbx>
                        <w:txbxContent>
                          <w:p w14:paraId="03360842" w14:textId="418F2EC6" w:rsidR="00F60AC2" w:rsidRPr="00C229FF" w:rsidRDefault="00F60AC2" w:rsidP="00C229FF">
                            <w:pPr>
                              <w:jc w:val="center"/>
                              <w:rPr>
                                <w:b/>
                                <w:lang w:val="en-CA"/>
                              </w:rPr>
                            </w:pPr>
                            <w:r>
                              <w:rPr>
                                <w:b/>
                                <w:lang w:val="en-CA"/>
                              </w:rPr>
                              <w:t>Screening and Eligibility</w:t>
                            </w:r>
                          </w:p>
                        </w:txbxContent>
                      </wps:txbx>
                      <wps:bodyPr rot="0" spcFirstLastPara="0" vertOverflow="overflow" horzOverflow="overflow" vert="eaVert"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w14:anchorId="0D906912" id="Text Box 11" o:spid="_x0000_s1031" type="#_x0000_t202" style="position:absolute;left:0;text-align:left;margin-left:-32.35pt;margin-top:15.8pt;width:29.75pt;height:125.5pt;rotation:180;z-index:2516674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" filled="f" stroked="f">
                <v:fill o:detectmouseclick="t"/>
                <v:textbox style="layout-flow:vertical-ideographic;mso-fit-shape-to-text:t">
                  <w:txbxContent>
                    <w:p w14:paraId="03360842" w14:textId="418F2EC6" w:rsidR="00F60AC2" w:rsidRPr="00C229FF" w:rsidRDefault="00F60AC2" w:rsidP="00C229FF">
                      <w:pPr>
                        <w:jc w:val="center"/>
                        <w:rPr>
                          <w:b/>
                          <w:lang w:val="en-CA"/>
                        </w:rPr>
                      </w:pPr>
                      <w:r>
                        <w:rPr>
                          <w:b/>
                          <w:lang w:val="en-CA"/>
                        </w:rPr>
                        <w:t>Screening and Eligibility</w:t>
                      </w:r>
                    </w:p>
                  </w:txbxContent>
                </v:textbox>
                <w10:wrap type="square"/>
              </v:shape>
            </w:pict>
          </mc:Fallback>
        </mc:AlternateContent>
      </w:r>
      <w:r w:rsidR="00595E2B">
        <w:rPr>
          <w:b/>
          <w:noProof/>
        </w:rPr>
        <mc:AlternateContent>
          <mc:Choice Requires="wps">
            <w:drawing>
              <wp:anchor distT="0" distB="0" distL="114300" distR="114300" simplePos="0" relativeHeight="251671552" behindDoc="0" locked="0" layoutInCell="1" allowOverlap="1" wp14:anchorId="766B73AD" wp14:editId="2B0CBA60">
                <wp:simplePos x="0" y="0"/>
                <wp:positionH relativeFrom="column">
                  <wp:posOffset>4628515</wp:posOffset>
                </wp:positionH>
                <wp:positionV relativeFrom="paragraph">
                  <wp:posOffset>84455</wp:posOffset>
                </wp:positionV>
                <wp:extent cx="1370330" cy="454025"/>
                <wp:effectExtent l="0" t="0" r="26670" b="28575"/>
                <wp:wrapSquare wrapText="bothSides"/>
                <wp:docPr id="15" name="Text Box 15"/>
                <wp:cNvGraphicFramePr/>
                <a:graphic xmlns:a="http://schemas.openxmlformats.org/drawingml/2006/main">
                  <a:graphicData uri="http://schemas.microsoft.com/office/word/2010/wordprocessingShape">
                    <wps:wsp>
                      <wps:cNvSpPr txBox="1"/>
                      <wps:spPr>
                        <a:xfrm>
                          <a:off x="0" y="0"/>
                          <a:ext cx="1370330" cy="454025"/>
                        </a:xfrm>
                        <a:prstGeom prst="rect">
                          <a:avLst/>
                        </a:prstGeom>
                        <a:ln/>
                      </wps:spPr>
                      <wps:style>
                        <a:lnRef idx="2">
                          <a:schemeClr val="dk1"/>
                        </a:lnRef>
                        <a:fillRef idx="1">
                          <a:schemeClr val="lt1"/>
                        </a:fillRef>
                        <a:effectRef idx="0">
                          <a:schemeClr val="dk1"/>
                        </a:effectRef>
                        <a:fontRef idx="minor">
                          <a:schemeClr val="dk1"/>
                        </a:fontRef>
                      </wps:style>
                      <wps:txbx>
                        <w:txbxContent>
                          <w:p w14:paraId="008C2D3B" w14:textId="6AE02B47" w:rsidR="00545148" w:rsidRDefault="00545148" w:rsidP="00545148">
                            <w:pPr>
                              <w:jc w:val="center"/>
                              <w:rPr>
                                <w:lang w:val="en-CA"/>
                              </w:rPr>
                            </w:pPr>
                            <w:r>
                              <w:rPr>
                                <w:lang w:val="en-CA"/>
                              </w:rPr>
                              <w:t>Items Excluded</w:t>
                            </w:r>
                          </w:p>
                          <w:p w14:paraId="71BDC94C" w14:textId="399E0D67" w:rsidR="00545148" w:rsidRPr="00545148" w:rsidRDefault="00545148" w:rsidP="00545148">
                            <w:pPr>
                              <w:jc w:val="center"/>
                              <w:rPr>
                                <w:lang w:val="en-CA"/>
                              </w:rPr>
                            </w:pPr>
                            <w:r>
                              <w:rPr>
                                <w:lang w:val="en-CA"/>
                              </w:rPr>
                              <w:t>(n = 97</w:t>
                            </w:r>
                            <w:r w:rsidR="003702BA">
                              <w:rPr>
                                <w:lang w:val="en-C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66B73AD" id="Text Box 15" o:spid="_x0000_s1032" type="#_x0000_t202" style="position:absolute;left:0;text-align:left;margin-left:364.45pt;margin-top:6.65pt;width:107.9pt;height:35.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" fillcolor="white [3201]" strokecolor="black [3200]" strokeweight="1pt">
                <v:textbox>
                  <w:txbxContent>
                    <w:p w14:paraId="008C2D3B" w14:textId="6AE02B47" w:rsidR="00545148" w:rsidRDefault="00545148" w:rsidP="00545148">
                      <w:pPr>
                        <w:jc w:val="center"/>
                        <w:rPr>
                          <w:lang w:val="en-CA"/>
                        </w:rPr>
                      </w:pPr>
                      <w:r>
                        <w:rPr>
                          <w:lang w:val="en-CA"/>
                        </w:rPr>
                        <w:t>Items Excluded</w:t>
                      </w:r>
                    </w:p>
                    <w:p w14:paraId="71BDC94C" w14:textId="399E0D67" w:rsidR="00545148" w:rsidRPr="00545148" w:rsidRDefault="00545148" w:rsidP="00545148">
                      <w:pPr>
                        <w:jc w:val="center"/>
                        <w:rPr>
                          <w:lang w:val="en-CA"/>
                        </w:rPr>
                      </w:pPr>
                      <w:r>
                        <w:rPr>
                          <w:lang w:val="en-CA"/>
                        </w:rPr>
                        <w:t>(n = 97</w:t>
                      </w:r>
                      <w:r w:rsidR="003702BA">
                        <w:rPr>
                          <w:lang w:val="en-CA"/>
                        </w:rPr>
                        <w:t>)</w:t>
                      </w:r>
                    </w:p>
                  </w:txbxContent>
                </v:textbox>
                <w10:wrap type="square"/>
              </v:shape>
            </w:pict>
          </mc:Fallback>
        </mc:AlternateContent>
      </w:r>
    </w:p>
    <w:p w14:paraId="0513937A" w14:textId="1A473B85" w:rsidR="009B6836" w:rsidRDefault="00595E2B" w:rsidP="00604FC9">
      <w:pPr>
        <w:jc w:val="center"/>
        <w:rPr>
          <w:b/>
          <w:lang w:val="en-CA"/>
        </w:rPr>
      </w:pPr>
      <w:r>
        <w:rPr>
          <w:b/>
          <w:noProof/>
        </w:rPr>
        <mc:AlternateContent>
          <mc:Choice Requires="wps">
            <w:drawing>
              <wp:anchor distT="0" distB="0" distL="114300" distR="114300" simplePos="0" relativeHeight="251672576" behindDoc="0" locked="0" layoutInCell="1" allowOverlap="1" wp14:anchorId="779842D2" wp14:editId="3150537A">
                <wp:simplePos x="0" y="0"/>
                <wp:positionH relativeFrom="column">
                  <wp:posOffset>3595665</wp:posOffset>
                </wp:positionH>
                <wp:positionV relativeFrom="paragraph">
                  <wp:posOffset>130928</wp:posOffset>
                </wp:positionV>
                <wp:extent cx="1028700" cy="0"/>
                <wp:effectExtent l="0" t="76200" r="38100" b="101600"/>
                <wp:wrapNone/>
                <wp:docPr id="16" name="Straight Arrow Connector 16"/>
                <wp:cNvGraphicFramePr/>
                <a:graphic xmlns:a="http://schemas.openxmlformats.org/drawingml/2006/main">
                  <a:graphicData uri="http://schemas.microsoft.com/office/word/2010/wordprocessingShape">
                    <wps:wsp>
                      <wps:cNvCnPr/>
                      <wps:spPr>
                        <a:xfrm>
                          <a:off x="0" y="0"/>
                          <a:ext cx="10287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 w14:anchorId="66DAF6FE" id="Straight Arrow Connector 16" o:spid="_x0000_s1026" type="#_x0000_t32" style="position:absolute;margin-left:283.1pt;margin-top:10.3pt;width:81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" strokecolor="black [3200]" strokeweight=".5pt">
                <v:stroke endarrow="block" joinstyle="miter"/>
              </v:shape>
            </w:pict>
          </mc:Fallback>
        </mc:AlternateContent>
      </w:r>
    </w:p>
    <w:p w14:paraId="5B0D6E2F" w14:textId="56D8F79B" w:rsidR="009B6836" w:rsidRDefault="009B6836" w:rsidP="00604FC9">
      <w:pPr>
        <w:jc w:val="center"/>
        <w:rPr>
          <w:b/>
          <w:lang w:val="en-CA"/>
        </w:rPr>
      </w:pPr>
    </w:p>
    <w:p w14:paraId="6F6B6431" w14:textId="142FBC8E" w:rsidR="00E953BB" w:rsidRDefault="00E953BB" w:rsidP="00604FC9">
      <w:pPr>
        <w:jc w:val="center"/>
        <w:rPr>
          <w:b/>
          <w:lang w:val="en-CA"/>
        </w:rPr>
      </w:pPr>
    </w:p>
    <w:p w14:paraId="6590312D" w14:textId="226C8BC0" w:rsidR="00E953BB" w:rsidRDefault="00595E2B" w:rsidP="00604FC9">
      <w:pPr>
        <w:jc w:val="center"/>
        <w:rPr>
          <w:b/>
          <w:lang w:val="en-CA"/>
        </w:rPr>
      </w:pPr>
      <w:r>
        <w:rPr>
          <w:b/>
          <w:noProof/>
        </w:rPr>
        <mc:AlternateContent>
          <mc:Choice Requires="wps">
            <w:drawing>
              <wp:anchor distT="0" distB="0" distL="114300" distR="114300" simplePos="0" relativeHeight="251679744" behindDoc="0" locked="0" layoutInCell="1" allowOverlap="1" wp14:anchorId="3939F95A" wp14:editId="7554133B">
                <wp:simplePos x="0" y="0"/>
                <wp:positionH relativeFrom="column">
                  <wp:posOffset>2794635</wp:posOffset>
                </wp:positionH>
                <wp:positionV relativeFrom="paragraph">
                  <wp:posOffset>24765</wp:posOffset>
                </wp:positionV>
                <wp:extent cx="0" cy="342900"/>
                <wp:effectExtent l="50800" t="0" r="76200" b="63500"/>
                <wp:wrapNone/>
                <wp:docPr id="24" name="Straight Arrow Connector 24"/>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 w14:anchorId="25487F1C" id="Straight Arrow Connector 24" o:spid="_x0000_s1026" type="#_x0000_t32" style="position:absolute;margin-left:220.05pt;margin-top:1.95pt;width:0;height:27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" strokecolor="black [3200]" strokeweight=".5pt">
                <v:stroke endarrow="block" joinstyle="miter"/>
              </v:shape>
            </w:pict>
          </mc:Fallback>
        </mc:AlternateContent>
      </w:r>
    </w:p>
    <w:p w14:paraId="0694E004" w14:textId="0065E463" w:rsidR="000E1404" w:rsidRDefault="00595E2B" w:rsidP="00604FC9">
      <w:pPr>
        <w:jc w:val="center"/>
        <w:rPr>
          <w:b/>
          <w:lang w:val="en-CA"/>
        </w:rPr>
      </w:pPr>
      <w:r>
        <w:rPr>
          <w:b/>
          <w:noProof/>
        </w:rPr>
        <mc:AlternateContent>
          <mc:Choice Requires="wps">
            <w:drawing>
              <wp:anchor distT="0" distB="0" distL="114300" distR="114300" simplePos="0" relativeHeight="251674624" behindDoc="0" locked="0" layoutInCell="1" allowOverlap="1" wp14:anchorId="34D9590C" wp14:editId="3DD5874E">
                <wp:simplePos x="0" y="0"/>
                <wp:positionH relativeFrom="column">
                  <wp:posOffset>1877695</wp:posOffset>
                </wp:positionH>
                <wp:positionV relativeFrom="paragraph">
                  <wp:posOffset>180340</wp:posOffset>
                </wp:positionV>
                <wp:extent cx="1828800" cy="680085"/>
                <wp:effectExtent l="0" t="0" r="25400" b="31115"/>
                <wp:wrapSquare wrapText="bothSides"/>
                <wp:docPr id="18" name="Text Box 18"/>
                <wp:cNvGraphicFramePr/>
                <a:graphic xmlns:a="http://schemas.openxmlformats.org/drawingml/2006/main">
                  <a:graphicData uri="http://schemas.microsoft.com/office/word/2010/wordprocessingShape">
                    <wps:wsp>
                      <wps:cNvSpPr txBox="1"/>
                      <wps:spPr>
                        <a:xfrm>
                          <a:off x="0" y="0"/>
                          <a:ext cx="1828800" cy="680085"/>
                        </a:xfrm>
                        <a:prstGeom prst="rect">
                          <a:avLst/>
                        </a:prstGeom>
                        <a:ln/>
                      </wps:spPr>
                      <wps:style>
                        <a:lnRef idx="2">
                          <a:schemeClr val="dk1"/>
                        </a:lnRef>
                        <a:fillRef idx="1">
                          <a:schemeClr val="lt1"/>
                        </a:fillRef>
                        <a:effectRef idx="0">
                          <a:schemeClr val="dk1"/>
                        </a:effectRef>
                        <a:fontRef idx="minor">
                          <a:schemeClr val="dk1"/>
                        </a:fontRef>
                      </wps:style>
                      <wps:txbx>
                        <w:txbxContent>
                          <w:p w14:paraId="2AE04195" w14:textId="3B32C01D" w:rsidR="00DA1DB7" w:rsidRDefault="00DA1DB7" w:rsidP="00DA1DB7">
                            <w:pPr>
                              <w:jc w:val="center"/>
                              <w:rPr>
                                <w:lang w:val="en-CA"/>
                              </w:rPr>
                            </w:pPr>
                            <w:r>
                              <w:rPr>
                                <w:lang w:val="en-CA"/>
                              </w:rPr>
                              <w:t>Items screened based on Abstract</w:t>
                            </w:r>
                          </w:p>
                          <w:p w14:paraId="2500FD77" w14:textId="32088B68" w:rsidR="00DA1DB7" w:rsidRPr="00DA1DB7" w:rsidRDefault="00DA1DB7" w:rsidP="00DA1DB7">
                            <w:pPr>
                              <w:jc w:val="center"/>
                              <w:rPr>
                                <w:lang w:val="en-CA"/>
                              </w:rPr>
                            </w:pPr>
                            <w:r>
                              <w:rPr>
                                <w:lang w:val="en-CA"/>
                              </w:rPr>
                              <w:t>(n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shape w14:anchorId="34D9590C" id="Text Box 18" o:spid="_x0000_s1033" type="#_x0000_t202" style="position:absolute;left:0;text-align:left;margin-left:147.85pt;margin-top:14.2pt;width:2in;height:53.5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" fillcolor="white [3201]" strokecolor="black [3200]" strokeweight="1pt">
                <v:textbox>
                  <w:txbxContent>
                    <w:p w14:paraId="2AE04195" w14:textId="3B32C01D" w:rsidR="00DA1DB7" w:rsidRDefault="00DA1DB7" w:rsidP="00DA1DB7">
                      <w:pPr>
                        <w:jc w:val="center"/>
                        <w:rPr>
                          <w:lang w:val="en-CA"/>
                        </w:rPr>
                      </w:pPr>
                      <w:r>
                        <w:rPr>
                          <w:lang w:val="en-CA"/>
                        </w:rPr>
                        <w:t>Items screened based on Abstract</w:t>
                      </w:r>
                    </w:p>
                    <w:p w14:paraId="2500FD77" w14:textId="32088B68" w:rsidR="00DA1DB7" w:rsidRPr="00DA1DB7" w:rsidRDefault="00DA1DB7" w:rsidP="00DA1DB7">
                      <w:pPr>
                        <w:jc w:val="center"/>
                        <w:rPr>
                          <w:lang w:val="en-CA"/>
                        </w:rPr>
                      </w:pPr>
                      <w:r>
                        <w:rPr>
                          <w:lang w:val="en-CA"/>
                        </w:rPr>
                        <w:t>(n = )</w:t>
                      </w:r>
                    </w:p>
                  </w:txbxContent>
                </v:textbox>
                <w10:wrap type="square"/>
              </v:shape>
            </w:pict>
          </mc:Fallback>
        </mc:AlternateContent>
      </w:r>
    </w:p>
    <w:p w14:paraId="67BB7E6F" w14:textId="6C6C94D6" w:rsidR="00E953BB" w:rsidRDefault="00595E2B" w:rsidP="00604FC9">
      <w:pPr>
        <w:jc w:val="center"/>
        <w:rPr>
          <w:b/>
          <w:lang w:val="en-CA"/>
        </w:rPr>
      </w:pPr>
      <w:r>
        <w:rPr>
          <w:b/>
          <w:noProof/>
        </w:rPr>
        <mc:AlternateContent>
          <mc:Choice Requires="wps">
            <w:drawing>
              <wp:anchor distT="0" distB="0" distL="114300" distR="114300" simplePos="0" relativeHeight="251675648" behindDoc="0" locked="0" layoutInCell="1" allowOverlap="1" wp14:anchorId="13C20F21" wp14:editId="23435C57">
                <wp:simplePos x="0" y="0"/>
                <wp:positionH relativeFrom="column">
                  <wp:posOffset>4626610</wp:posOffset>
                </wp:positionH>
                <wp:positionV relativeFrom="paragraph">
                  <wp:posOffset>-635</wp:posOffset>
                </wp:positionV>
                <wp:extent cx="1371600" cy="571500"/>
                <wp:effectExtent l="0" t="0" r="25400" b="38100"/>
                <wp:wrapSquare wrapText="bothSides"/>
                <wp:docPr id="19" name="Text Box 19"/>
                <wp:cNvGraphicFramePr/>
                <a:graphic xmlns:a="http://schemas.openxmlformats.org/drawingml/2006/main">
                  <a:graphicData uri="http://schemas.microsoft.com/office/word/2010/wordprocessingShape">
                    <wps:wsp>
                      <wps:cNvSpPr txBox="1"/>
                      <wps:spPr>
                        <a:xfrm>
                          <a:off x="0" y="0"/>
                          <a:ext cx="1371600" cy="571500"/>
                        </a:xfrm>
                        <a:prstGeom prst="rect">
                          <a:avLst/>
                        </a:prstGeom>
                        <a:ln/>
                      </wps:spPr>
                      <wps:style>
                        <a:lnRef idx="2">
                          <a:schemeClr val="dk1"/>
                        </a:lnRef>
                        <a:fillRef idx="1">
                          <a:schemeClr val="lt1"/>
                        </a:fillRef>
                        <a:effectRef idx="0">
                          <a:schemeClr val="dk1"/>
                        </a:effectRef>
                        <a:fontRef idx="minor">
                          <a:schemeClr val="dk1"/>
                        </a:fontRef>
                      </wps:style>
                      <wps:txbx>
                        <w:txbxContent>
                          <w:p w14:paraId="130EDFAA" w14:textId="0ECB3A6D" w:rsidR="00DA1DB7" w:rsidRDefault="00DA1DB7" w:rsidP="00DA1DB7">
                            <w:pPr>
                              <w:jc w:val="center"/>
                              <w:rPr>
                                <w:lang w:val="en-CA"/>
                              </w:rPr>
                            </w:pPr>
                            <w:r>
                              <w:rPr>
                                <w:lang w:val="en-CA"/>
                              </w:rPr>
                              <w:t>Items Excluded</w:t>
                            </w:r>
                          </w:p>
                          <w:p w14:paraId="0E73E2AA" w14:textId="258D1096" w:rsidR="00DA1DB7" w:rsidRPr="00DA1DB7" w:rsidRDefault="00DA1DB7" w:rsidP="00DA1DB7">
                            <w:pPr>
                              <w:jc w:val="center"/>
                              <w:rPr>
                                <w:lang w:val="en-CA"/>
                              </w:rPr>
                            </w:pPr>
                            <w:r>
                              <w:rPr>
                                <w:lang w:val="en-CA"/>
                              </w:rPr>
                              <w:t>(n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5="http://schemas.microsoft.com/office/word/2012/wordml">
            <w:pict>
              <v:shape w14:anchorId="13C20F21" id="Text Box 19" o:spid="_x0000_s1034" type="#_x0000_t202" style="position:absolute;left:0;text-align:left;margin-left:364.3pt;margin-top:0;width:108pt;height:4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" fillcolor="white [3201]" strokecolor="black [3200]" strokeweight="1pt">
                <v:textbox>
                  <w:txbxContent>
                    <w:p w14:paraId="130EDFAA" w14:textId="0ECB3A6D" w:rsidR="00DA1DB7" w:rsidRDefault="00DA1DB7" w:rsidP="00DA1DB7">
                      <w:pPr>
                        <w:jc w:val="center"/>
                        <w:rPr>
                          <w:lang w:val="en-CA"/>
                        </w:rPr>
                      </w:pPr>
                      <w:r>
                        <w:rPr>
                          <w:lang w:val="en-CA"/>
                        </w:rPr>
                        <w:t>Items Excluded</w:t>
                      </w:r>
                    </w:p>
                    <w:p w14:paraId="0E73E2AA" w14:textId="258D1096" w:rsidR="00DA1DB7" w:rsidRPr="00DA1DB7" w:rsidRDefault="00DA1DB7" w:rsidP="00DA1DB7">
                      <w:pPr>
                        <w:jc w:val="center"/>
                        <w:rPr>
                          <w:lang w:val="en-CA"/>
                        </w:rPr>
                      </w:pPr>
                      <w:r>
                        <w:rPr>
                          <w:lang w:val="en-CA"/>
                        </w:rPr>
                        <w:t>(n = )</w:t>
                      </w:r>
                    </w:p>
                  </w:txbxContent>
                </v:textbox>
                <w10:wrap type="square"/>
              </v:shape>
            </w:pict>
          </mc:Fallback>
        </mc:AlternateContent>
      </w:r>
    </w:p>
    <w:p w14:paraId="1EEE6887" w14:textId="12C360FD" w:rsidR="00E953BB" w:rsidRDefault="00595E2B" w:rsidP="00604FC9">
      <w:pPr>
        <w:jc w:val="center"/>
        <w:rPr>
          <w:b/>
          <w:lang w:val="en-CA"/>
        </w:rPr>
      </w:pPr>
      <w:r>
        <w:rPr>
          <w:b/>
          <w:noProof/>
        </w:rPr>
        <mc:AlternateContent>
          <mc:Choice Requires="wps">
            <w:drawing>
              <wp:anchor distT="0" distB="0" distL="114300" distR="114300" simplePos="0" relativeHeight="251676672" behindDoc="0" locked="0" layoutInCell="1" allowOverlap="1" wp14:anchorId="328C036B" wp14:editId="1C96C829">
                <wp:simplePos x="0" y="0"/>
                <wp:positionH relativeFrom="column">
                  <wp:posOffset>3705402</wp:posOffset>
                </wp:positionH>
                <wp:positionV relativeFrom="paragraph">
                  <wp:posOffset>151765</wp:posOffset>
                </wp:positionV>
                <wp:extent cx="914400" cy="0"/>
                <wp:effectExtent l="0" t="76200" r="50800" b="101600"/>
                <wp:wrapNone/>
                <wp:docPr id="21" name="Straight Arrow Connector 21"/>
                <wp:cNvGraphicFramePr/>
                <a:graphic xmlns:a="http://schemas.openxmlformats.org/drawingml/2006/main">
                  <a:graphicData uri="http://schemas.microsoft.com/office/word/2010/wordprocessingShape">
                    <wps:wsp>
                      <wps:cNvCnPr/>
                      <wps:spPr>
                        <a:xfrm>
                          <a:off x="0" y="0"/>
                          <a:ext cx="9144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 w14:anchorId="5347999F" id="Straight Arrow Connector 21" o:spid="_x0000_s1026" type="#_x0000_t32" style="position:absolute;margin-left:291.75pt;margin-top:11.95pt;width:1in;height:0;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" strokecolor="black [3200]" strokeweight=".5pt">
                <v:stroke endarrow="block" joinstyle="miter"/>
              </v:shape>
            </w:pict>
          </mc:Fallback>
        </mc:AlternateContent>
      </w:r>
    </w:p>
    <w:p w14:paraId="2D48EA20" w14:textId="519BC29D" w:rsidR="009B6836" w:rsidRDefault="009B6836" w:rsidP="00604FC9">
      <w:pPr>
        <w:jc w:val="center"/>
        <w:rPr>
          <w:b/>
          <w:lang w:val="en-CA"/>
        </w:rPr>
      </w:pPr>
    </w:p>
    <w:p w14:paraId="13E7327B" w14:textId="495120C5" w:rsidR="00F60AC2" w:rsidRDefault="00275F6B" w:rsidP="00604FC9">
      <w:pPr>
        <w:jc w:val="center"/>
        <w:rPr>
          <w:b/>
          <w:lang w:val="en-CA"/>
        </w:rPr>
      </w:pPr>
      <w:r>
        <w:rPr>
          <w:b/>
          <w:noProof/>
        </w:rPr>
        <mc:AlternateContent>
          <mc:Choice Requires="wps">
            <w:drawing>
              <wp:anchor distT="0" distB="0" distL="114300" distR="114300" simplePos="0" relativeHeight="251680768" behindDoc="0" locked="0" layoutInCell="1" allowOverlap="1" wp14:anchorId="4863004E" wp14:editId="7A0DEB29">
                <wp:simplePos x="0" y="0"/>
                <wp:positionH relativeFrom="column">
                  <wp:posOffset>2794635</wp:posOffset>
                </wp:positionH>
                <wp:positionV relativeFrom="paragraph">
                  <wp:posOffset>123190</wp:posOffset>
                </wp:positionV>
                <wp:extent cx="0" cy="342900"/>
                <wp:effectExtent l="50800" t="0" r="76200" b="63500"/>
                <wp:wrapNone/>
                <wp:docPr id="25" name="Straight Arrow Connector 25"/>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 w14:anchorId="027FAC7E" id="Straight Arrow Connector 25" o:spid="_x0000_s1026" type="#_x0000_t32" style="position:absolute;margin-left:220.05pt;margin-top:9.7pt;width:0;height:27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" strokecolor="black [3200]" strokeweight=".5pt">
                <v:stroke endarrow="block" joinstyle="miter"/>
              </v:shape>
            </w:pict>
          </mc:Fallback>
        </mc:AlternateContent>
      </w:r>
    </w:p>
    <w:p w14:paraId="27884BB6" w14:textId="6186AFE8" w:rsidR="00F60AC2" w:rsidRDefault="00F60AC2" w:rsidP="00604FC9">
      <w:pPr>
        <w:jc w:val="center"/>
        <w:rPr>
          <w:b/>
          <w:lang w:val="en-CA"/>
        </w:rPr>
      </w:pPr>
    </w:p>
    <w:p w14:paraId="32CD5358" w14:textId="3EAEA7AD" w:rsidR="00F60AC2" w:rsidRDefault="00595E2B" w:rsidP="00604FC9">
      <w:pPr>
        <w:jc w:val="center"/>
        <w:rPr>
          <w:b/>
          <w:lang w:val="en-CA"/>
        </w:rPr>
      </w:pPr>
      <w:r>
        <w:rPr>
          <w:b/>
          <w:noProof/>
        </w:rPr>
        <mc:AlternateContent>
          <mc:Choice Requires="wps">
            <w:drawing>
              <wp:anchor distT="0" distB="0" distL="114300" distR="114300" simplePos="0" relativeHeight="251677696" behindDoc="0" locked="0" layoutInCell="1" allowOverlap="1" wp14:anchorId="7AF8F999" wp14:editId="189BADCE">
                <wp:simplePos x="0" y="0"/>
                <wp:positionH relativeFrom="column">
                  <wp:posOffset>1879600</wp:posOffset>
                </wp:positionH>
                <wp:positionV relativeFrom="paragraph">
                  <wp:posOffset>93345</wp:posOffset>
                </wp:positionV>
                <wp:extent cx="1828800" cy="919480"/>
                <wp:effectExtent l="0" t="0" r="25400" b="20320"/>
                <wp:wrapSquare wrapText="bothSides"/>
                <wp:docPr id="22" name="Text Box 22"/>
                <wp:cNvGraphicFramePr/>
                <a:graphic xmlns:a="http://schemas.openxmlformats.org/drawingml/2006/main">
                  <a:graphicData uri="http://schemas.microsoft.com/office/word/2010/wordprocessingShape">
                    <wps:wsp>
                      <wps:cNvSpPr txBox="1"/>
                      <wps:spPr>
                        <a:xfrm>
                          <a:off x="0" y="0"/>
                          <a:ext cx="1828800" cy="919480"/>
                        </a:xfrm>
                        <a:prstGeom prst="rect">
                          <a:avLst/>
                        </a:prstGeom>
                        <a:ln/>
                      </wps:spPr>
                      <wps:style>
                        <a:lnRef idx="2">
                          <a:schemeClr val="dk1"/>
                        </a:lnRef>
                        <a:fillRef idx="1">
                          <a:schemeClr val="lt1"/>
                        </a:fillRef>
                        <a:effectRef idx="0">
                          <a:schemeClr val="dk1"/>
                        </a:effectRef>
                        <a:fontRef idx="minor">
                          <a:schemeClr val="dk1"/>
                        </a:fontRef>
                      </wps:style>
                      <wps:txbx>
                        <w:txbxContent>
                          <w:p w14:paraId="33C31270" w14:textId="50E4C30B" w:rsidR="00253E0D" w:rsidRDefault="00253E0D" w:rsidP="009F17E8">
                            <w:pPr>
                              <w:jc w:val="center"/>
                              <w:rPr>
                                <w:lang w:val="en-CA"/>
                              </w:rPr>
                            </w:pPr>
                            <w:r>
                              <w:rPr>
                                <w:lang w:val="en-CA"/>
                              </w:rPr>
                              <w:t xml:space="preserve">Items screened based on </w:t>
                            </w:r>
                            <w:r w:rsidR="009F17E8">
                              <w:rPr>
                                <w:lang w:val="en-CA"/>
                              </w:rPr>
                              <w:t>work mentioning shrub density with facilitation.</w:t>
                            </w:r>
                          </w:p>
                          <w:p w14:paraId="58F97FF8" w14:textId="76AF317F" w:rsidR="009F17E8" w:rsidRDefault="009F17E8" w:rsidP="009F17E8">
                            <w:pPr>
                              <w:jc w:val="center"/>
                              <w:rPr>
                                <w:lang w:val="en-CA"/>
                              </w:rPr>
                            </w:pPr>
                            <w:r>
                              <w:rPr>
                                <w:lang w:val="en-CA"/>
                              </w:rPr>
                              <w:t>(n = )</w:t>
                            </w:r>
                          </w:p>
                          <w:p w14:paraId="4853C621" w14:textId="77777777" w:rsidR="009F17E8" w:rsidRPr="00253E0D" w:rsidRDefault="009F17E8">
                            <w:pPr>
                              <w:rPr>
                                <w:lang w:val="en-C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shape w14:anchorId="7AF8F999" id="Text Box 22" o:spid="_x0000_s1035" type="#_x0000_t202" style="position:absolute;left:0;text-align:left;margin-left:148pt;margin-top:7.35pt;width:2in;height:72.4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" fillcolor="white [3201]" strokecolor="black [3200]" strokeweight="1pt">
                <v:textbox>
                  <w:txbxContent>
                    <w:p w14:paraId="33C31270" w14:textId="50E4C30B" w:rsidR="00253E0D" w:rsidRDefault="00253E0D" w:rsidP="009F17E8">
                      <w:pPr>
                        <w:jc w:val="center"/>
                        <w:rPr>
                          <w:lang w:val="en-CA"/>
                        </w:rPr>
                      </w:pPr>
                      <w:r>
                        <w:rPr>
                          <w:lang w:val="en-CA"/>
                        </w:rPr>
                        <w:t xml:space="preserve">Items screened based on </w:t>
                      </w:r>
                      <w:r w:rsidR="009F17E8">
                        <w:rPr>
                          <w:lang w:val="en-CA"/>
                        </w:rPr>
                        <w:t>work mentioning shrub density with facilitation.</w:t>
                      </w:r>
                    </w:p>
                    <w:p w14:paraId="58F97FF8" w14:textId="76AF317F" w:rsidR="009F17E8" w:rsidRDefault="009F17E8" w:rsidP="009F17E8">
                      <w:pPr>
                        <w:jc w:val="center"/>
                        <w:rPr>
                          <w:lang w:val="en-CA"/>
                        </w:rPr>
                      </w:pPr>
                      <w:r>
                        <w:rPr>
                          <w:lang w:val="en-CA"/>
                        </w:rPr>
                        <w:t>(n = )</w:t>
                      </w:r>
                    </w:p>
                    <w:p w14:paraId="4853C621" w14:textId="77777777" w:rsidR="009F17E8" w:rsidRPr="00253E0D" w:rsidRDefault="009F17E8">
                      <w:pPr>
                        <w:rPr>
                          <w:lang w:val="en-CA"/>
                        </w:rPr>
                      </w:pPr>
                    </w:p>
                  </w:txbxContent>
                </v:textbox>
                <w10:wrap type="square"/>
              </v:shape>
            </w:pict>
          </mc:Fallback>
        </mc:AlternateContent>
      </w:r>
    </w:p>
    <w:p w14:paraId="0A0322BA" w14:textId="01B8D931" w:rsidR="00F60AC2" w:rsidRDefault="00275F6B" w:rsidP="00604FC9">
      <w:pPr>
        <w:jc w:val="center"/>
        <w:rPr>
          <w:b/>
          <w:lang w:val="en-CA"/>
        </w:rPr>
      </w:pPr>
      <w:r>
        <w:rPr>
          <w:b/>
          <w:noProof/>
        </w:rPr>
        <mc:AlternateContent>
          <mc:Choice Requires="wps">
            <w:drawing>
              <wp:anchor distT="0" distB="0" distL="114300" distR="114300" simplePos="0" relativeHeight="251681792" behindDoc="0" locked="0" layoutInCell="1" allowOverlap="1" wp14:anchorId="0352CA48" wp14:editId="3B1F3F2C">
                <wp:simplePos x="0" y="0"/>
                <wp:positionH relativeFrom="column">
                  <wp:posOffset>4624705</wp:posOffset>
                </wp:positionH>
                <wp:positionV relativeFrom="paragraph">
                  <wp:posOffset>139065</wp:posOffset>
                </wp:positionV>
                <wp:extent cx="1257300" cy="454025"/>
                <wp:effectExtent l="0" t="0" r="38100" b="28575"/>
                <wp:wrapSquare wrapText="bothSides"/>
                <wp:docPr id="26" name="Text Box 26"/>
                <wp:cNvGraphicFramePr/>
                <a:graphic xmlns:a="http://schemas.openxmlformats.org/drawingml/2006/main">
                  <a:graphicData uri="http://schemas.microsoft.com/office/word/2010/wordprocessingShape">
                    <wps:wsp>
                      <wps:cNvSpPr txBox="1"/>
                      <wps:spPr>
                        <a:xfrm>
                          <a:off x="0" y="0"/>
                          <a:ext cx="1257300" cy="454025"/>
                        </a:xfrm>
                        <a:prstGeom prst="rect">
                          <a:avLst/>
                        </a:prstGeom>
                        <a:ln/>
                      </wps:spPr>
                      <wps:style>
                        <a:lnRef idx="2">
                          <a:schemeClr val="dk1"/>
                        </a:lnRef>
                        <a:fillRef idx="1">
                          <a:schemeClr val="lt1"/>
                        </a:fillRef>
                        <a:effectRef idx="0">
                          <a:schemeClr val="dk1"/>
                        </a:effectRef>
                        <a:fontRef idx="minor">
                          <a:schemeClr val="dk1"/>
                        </a:fontRef>
                      </wps:style>
                      <wps:txbx>
                        <w:txbxContent>
                          <w:p w14:paraId="448CAFFF" w14:textId="15CB1B75" w:rsidR="00275F6B" w:rsidRDefault="00275F6B" w:rsidP="00275F6B">
                            <w:pPr>
                              <w:jc w:val="center"/>
                              <w:rPr>
                                <w:lang w:val="en-CA"/>
                              </w:rPr>
                            </w:pPr>
                            <w:r>
                              <w:rPr>
                                <w:lang w:val="en-CA"/>
                              </w:rPr>
                              <w:t>Items Excluded</w:t>
                            </w:r>
                          </w:p>
                          <w:p w14:paraId="2BE90849" w14:textId="25EF9583" w:rsidR="00275F6B" w:rsidRPr="00275F6B" w:rsidRDefault="00275F6B" w:rsidP="00275F6B">
                            <w:pPr>
                              <w:jc w:val="center"/>
                              <w:rPr>
                                <w:lang w:val="en-CA"/>
                              </w:rPr>
                            </w:pPr>
                            <w:r>
                              <w:rPr>
                                <w:lang w:val="en-CA"/>
                              </w:rPr>
                              <w:t>(n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shape w14:anchorId="0352CA48" id="Text Box 26" o:spid="_x0000_s1036" type="#_x0000_t202" style="position:absolute;left:0;text-align:left;margin-left:364.15pt;margin-top:10.95pt;width:99pt;height:35.7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" fillcolor="white [3201]" strokecolor="black [3200]" strokeweight="1pt">
                <v:textbox>
                  <w:txbxContent>
                    <w:p w14:paraId="448CAFFF" w14:textId="15CB1B75" w:rsidR="00275F6B" w:rsidRDefault="00275F6B" w:rsidP="00275F6B">
                      <w:pPr>
                        <w:jc w:val="center"/>
                        <w:rPr>
                          <w:lang w:val="en-CA"/>
                        </w:rPr>
                      </w:pPr>
                      <w:r>
                        <w:rPr>
                          <w:lang w:val="en-CA"/>
                        </w:rPr>
                        <w:t>Items Excluded</w:t>
                      </w:r>
                    </w:p>
                    <w:p w14:paraId="2BE90849" w14:textId="25EF9583" w:rsidR="00275F6B" w:rsidRPr="00275F6B" w:rsidRDefault="00275F6B" w:rsidP="00275F6B">
                      <w:pPr>
                        <w:jc w:val="center"/>
                        <w:rPr>
                          <w:lang w:val="en-CA"/>
                        </w:rPr>
                      </w:pPr>
                      <w:r>
                        <w:rPr>
                          <w:lang w:val="en-CA"/>
                        </w:rPr>
                        <w:t>(n = )</w:t>
                      </w:r>
                    </w:p>
                  </w:txbxContent>
                </v:textbox>
                <w10:wrap type="square"/>
              </v:shape>
            </w:pict>
          </mc:Fallback>
        </mc:AlternateContent>
      </w:r>
    </w:p>
    <w:p w14:paraId="3557DF2F" w14:textId="5A959E92" w:rsidR="00F60AC2" w:rsidRDefault="00275F6B" w:rsidP="00604FC9">
      <w:pPr>
        <w:jc w:val="center"/>
        <w:rPr>
          <w:b/>
          <w:lang w:val="en-CA"/>
        </w:rPr>
      </w:pPr>
      <w:r>
        <w:rPr>
          <w:b/>
          <w:noProof/>
        </w:rPr>
        <mc:AlternateContent>
          <mc:Choice Requires="wps">
            <w:drawing>
              <wp:anchor distT="0" distB="0" distL="114300" distR="114300" simplePos="0" relativeHeight="251682816" behindDoc="0" locked="0" layoutInCell="1" allowOverlap="1" wp14:anchorId="1CC399E1" wp14:editId="19781C05">
                <wp:simplePos x="0" y="0"/>
                <wp:positionH relativeFrom="column">
                  <wp:posOffset>3709035</wp:posOffset>
                </wp:positionH>
                <wp:positionV relativeFrom="paragraph">
                  <wp:posOffset>179070</wp:posOffset>
                </wp:positionV>
                <wp:extent cx="914400" cy="0"/>
                <wp:effectExtent l="0" t="76200" r="50800" b="101600"/>
                <wp:wrapNone/>
                <wp:docPr id="27" name="Straight Arrow Connector 27"/>
                <wp:cNvGraphicFramePr/>
                <a:graphic xmlns:a="http://schemas.openxmlformats.org/drawingml/2006/main">
                  <a:graphicData uri="http://schemas.microsoft.com/office/word/2010/wordprocessingShape">
                    <wps:wsp>
                      <wps:cNvCnPr/>
                      <wps:spPr>
                        <a:xfrm>
                          <a:off x="0" y="0"/>
                          <a:ext cx="9144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 w14:anchorId="74A80B46" id="Straight Arrow Connector 27" o:spid="_x0000_s1026" type="#_x0000_t32" style="position:absolute;margin-left:292.05pt;margin-top:14.1pt;width:1in;height:0;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" strokecolor="black [3200]" strokeweight=".5pt">
                <v:stroke endarrow="block" joinstyle="miter"/>
              </v:shape>
            </w:pict>
          </mc:Fallback>
        </mc:AlternateContent>
      </w:r>
    </w:p>
    <w:p w14:paraId="0719EEF6" w14:textId="77777777" w:rsidR="00F60AC2" w:rsidRDefault="00F60AC2" w:rsidP="00604FC9">
      <w:pPr>
        <w:jc w:val="center"/>
        <w:rPr>
          <w:b/>
          <w:lang w:val="en-CA"/>
        </w:rPr>
      </w:pPr>
    </w:p>
    <w:p w14:paraId="08F10187" w14:textId="5EE1D4CA" w:rsidR="00F60AC2" w:rsidRDefault="00F60AC2" w:rsidP="00604FC9">
      <w:pPr>
        <w:jc w:val="center"/>
        <w:rPr>
          <w:b/>
          <w:lang w:val="en-CA"/>
        </w:rPr>
      </w:pPr>
    </w:p>
    <w:p w14:paraId="20D44753" w14:textId="2723BEF5" w:rsidR="00F60AC2" w:rsidRDefault="00B321AB" w:rsidP="00604FC9">
      <w:pPr>
        <w:jc w:val="center"/>
        <w:rPr>
          <w:b/>
          <w:lang w:val="en-CA"/>
        </w:rPr>
      </w:pPr>
      <w:r>
        <w:rPr>
          <w:b/>
          <w:noProof/>
        </w:rPr>
        <mc:AlternateContent>
          <mc:Choice Requires="wps">
            <w:drawing>
              <wp:anchor distT="0" distB="0" distL="114300" distR="114300" simplePos="0" relativeHeight="251685888" behindDoc="0" locked="0" layoutInCell="1" allowOverlap="1" wp14:anchorId="216194D2" wp14:editId="3BF1FF3F">
                <wp:simplePos x="0" y="0"/>
                <wp:positionH relativeFrom="column">
                  <wp:posOffset>2794635</wp:posOffset>
                </wp:positionH>
                <wp:positionV relativeFrom="paragraph">
                  <wp:posOffset>78105</wp:posOffset>
                </wp:positionV>
                <wp:extent cx="0" cy="457200"/>
                <wp:effectExtent l="50800" t="0" r="76200" b="76200"/>
                <wp:wrapNone/>
                <wp:docPr id="30" name="Straight Arrow Connector 30"/>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 w14:anchorId="6F87B0D4" id="Straight Arrow Connector 30" o:spid="_x0000_s1026" type="#_x0000_t32" style="position:absolute;margin-left:220.05pt;margin-top:6.15pt;width:0;height:36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" strokecolor="black [3200]" strokeweight=".5pt">
                <v:stroke endarrow="block" joinstyle="miter"/>
              </v:shape>
            </w:pict>
          </mc:Fallback>
        </mc:AlternateContent>
      </w:r>
    </w:p>
    <w:p w14:paraId="0AC1063C" w14:textId="550A4A5C" w:rsidR="00F60AC2" w:rsidRDefault="007044EA" w:rsidP="00604FC9">
      <w:pPr>
        <w:jc w:val="center"/>
        <w:rPr>
          <w:b/>
          <w:lang w:val="en-CA"/>
        </w:rPr>
      </w:pPr>
      <w:r>
        <w:rPr>
          <w:b/>
          <w:noProof/>
        </w:rPr>
        <mc:AlternateContent>
          <mc:Choice Requires="wps">
            <w:drawing>
              <wp:anchor distT="0" distB="0" distL="114300" distR="114300" simplePos="0" relativeHeight="251683840" behindDoc="0" locked="0" layoutInCell="1" allowOverlap="1" wp14:anchorId="08A7261A" wp14:editId="7BF129E8">
                <wp:simplePos x="0" y="0"/>
                <wp:positionH relativeFrom="column">
                  <wp:posOffset>-404495</wp:posOffset>
                </wp:positionH>
                <wp:positionV relativeFrom="paragraph">
                  <wp:posOffset>112395</wp:posOffset>
                </wp:positionV>
                <wp:extent cx="457200" cy="92202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rot="10800000">
                          <a:off x="0" y="0"/>
                          <a:ext cx="457200" cy="9220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51C78C7" w14:textId="17147733" w:rsidR="000E7980" w:rsidRPr="007044EA" w:rsidRDefault="000E7980" w:rsidP="007044EA">
                            <w:pPr>
                              <w:jc w:val="center"/>
                              <w:rPr>
                                <w:b/>
                                <w:lang w:val="en-CA"/>
                              </w:rPr>
                            </w:pPr>
                            <w:r w:rsidRPr="007044EA">
                              <w:rPr>
                                <w:b/>
                                <w:lang w:val="en-CA"/>
                              </w:rPr>
                              <w:t>In</w:t>
                            </w:r>
                            <w:r w:rsidR="007044EA" w:rsidRPr="007044EA">
                              <w:rPr>
                                <w:b/>
                                <w:lang w:val="en-CA"/>
                              </w:rPr>
                              <w:t>cluded</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shape w14:anchorId="08A7261A" id="Text Box 28" o:spid="_x0000_s1037" type="#_x0000_t202" style="position:absolute;left:0;text-align:left;margin-left:-31.85pt;margin-top:8.85pt;width:36pt;height:72.6pt;rotation:180;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" filled="f" stroked="f">
                <v:textbox style="layout-flow:vertical-ideographic">
                  <w:txbxContent>
                    <w:p w14:paraId="551C78C7" w14:textId="17147733" w:rsidR="000E7980" w:rsidRPr="007044EA" w:rsidRDefault="000E7980" w:rsidP="007044EA">
                      <w:pPr>
                        <w:jc w:val="center"/>
                        <w:rPr>
                          <w:b/>
                          <w:lang w:val="en-CA"/>
                        </w:rPr>
                      </w:pPr>
                      <w:r w:rsidRPr="007044EA">
                        <w:rPr>
                          <w:b/>
                          <w:lang w:val="en-CA"/>
                        </w:rPr>
                        <w:t>In</w:t>
                      </w:r>
                      <w:r w:rsidR="007044EA" w:rsidRPr="007044EA">
                        <w:rPr>
                          <w:b/>
                          <w:lang w:val="en-CA"/>
                        </w:rPr>
                        <w:t>cluded</w:t>
                      </w:r>
                    </w:p>
                  </w:txbxContent>
                </v:textbox>
                <w10:wrap type="square"/>
              </v:shape>
            </w:pict>
          </mc:Fallback>
        </mc:AlternateContent>
      </w:r>
    </w:p>
    <w:p w14:paraId="2A18DF6D" w14:textId="06D38710" w:rsidR="00F60AC2" w:rsidRDefault="00B321AB" w:rsidP="00604FC9">
      <w:pPr>
        <w:jc w:val="center"/>
        <w:rPr>
          <w:b/>
          <w:lang w:val="en-CA"/>
        </w:rPr>
      </w:pPr>
      <w:r>
        <w:rPr>
          <w:b/>
          <w:noProof/>
        </w:rPr>
        <mc:AlternateContent>
          <mc:Choice Requires="wps">
            <w:drawing>
              <wp:anchor distT="0" distB="0" distL="114300" distR="114300" simplePos="0" relativeHeight="251684864" behindDoc="0" locked="0" layoutInCell="1" allowOverlap="1" wp14:anchorId="647F263F" wp14:editId="0B82C30C">
                <wp:simplePos x="0" y="0"/>
                <wp:positionH relativeFrom="column">
                  <wp:posOffset>1876425</wp:posOffset>
                </wp:positionH>
                <wp:positionV relativeFrom="paragraph">
                  <wp:posOffset>165100</wp:posOffset>
                </wp:positionV>
                <wp:extent cx="1828800" cy="800100"/>
                <wp:effectExtent l="0" t="0" r="25400" b="38100"/>
                <wp:wrapSquare wrapText="bothSides"/>
                <wp:docPr id="29" name="Text Box 29"/>
                <wp:cNvGraphicFramePr/>
                <a:graphic xmlns:a="http://schemas.openxmlformats.org/drawingml/2006/main">
                  <a:graphicData uri="http://schemas.microsoft.com/office/word/2010/wordprocessingShape">
                    <wps:wsp>
                      <wps:cNvSpPr txBox="1"/>
                      <wps:spPr>
                        <a:xfrm>
                          <a:off x="0" y="0"/>
                          <a:ext cx="1828800" cy="800100"/>
                        </a:xfrm>
                        <a:prstGeom prst="rect">
                          <a:avLst/>
                        </a:prstGeom>
                        <a:ln/>
                      </wps:spPr>
                      <wps:style>
                        <a:lnRef idx="2">
                          <a:schemeClr val="dk1"/>
                        </a:lnRef>
                        <a:fillRef idx="1">
                          <a:schemeClr val="lt1"/>
                        </a:fillRef>
                        <a:effectRef idx="0">
                          <a:schemeClr val="dk1"/>
                        </a:effectRef>
                        <a:fontRef idx="minor">
                          <a:schemeClr val="dk1"/>
                        </a:fontRef>
                      </wps:style>
                      <wps:txbx>
                        <w:txbxContent>
                          <w:p w14:paraId="631F5121" w14:textId="75BE1880" w:rsidR="00347BD8" w:rsidRDefault="00347BD8" w:rsidP="00347BD8">
                            <w:pPr>
                              <w:jc w:val="center"/>
                              <w:rPr>
                                <w:lang w:val="en-CA"/>
                              </w:rPr>
                            </w:pPr>
                            <w:r>
                              <w:rPr>
                                <w:lang w:val="en-CA"/>
                              </w:rPr>
                              <w:t>Items Included in final Synthesis</w:t>
                            </w:r>
                          </w:p>
                          <w:p w14:paraId="12AC441F" w14:textId="18BECC08" w:rsidR="00347BD8" w:rsidRPr="00347BD8" w:rsidRDefault="00347BD8" w:rsidP="00347BD8">
                            <w:pPr>
                              <w:jc w:val="center"/>
                              <w:rPr>
                                <w:lang w:val="en-CA"/>
                              </w:rPr>
                            </w:pPr>
                            <w:r>
                              <w:rPr>
                                <w:lang w:val="en-CA"/>
                              </w:rPr>
                              <w:t>(n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5="http://schemas.microsoft.com/office/word/2012/wordml">
            <w:pict>
              <v:shape w14:anchorId="647F263F" id="Text Box 29" o:spid="_x0000_s1038" type="#_x0000_t202" style="position:absolute;left:0;text-align:left;margin-left:147.75pt;margin-top:13pt;width:2in;height:63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" fillcolor="white [3201]" strokecolor="black [3200]" strokeweight="1pt">
                <v:textbox>
                  <w:txbxContent>
                    <w:p w14:paraId="631F5121" w14:textId="75BE1880" w:rsidR="00347BD8" w:rsidRDefault="00347BD8" w:rsidP="00347BD8">
                      <w:pPr>
                        <w:jc w:val="center"/>
                        <w:rPr>
                          <w:lang w:val="en-CA"/>
                        </w:rPr>
                      </w:pPr>
                      <w:r>
                        <w:rPr>
                          <w:lang w:val="en-CA"/>
                        </w:rPr>
                        <w:t>Items Included in final Synthesis</w:t>
                      </w:r>
                    </w:p>
                    <w:p w14:paraId="12AC441F" w14:textId="18BECC08" w:rsidR="00347BD8" w:rsidRPr="00347BD8" w:rsidRDefault="00347BD8" w:rsidP="00347BD8">
                      <w:pPr>
                        <w:jc w:val="center"/>
                        <w:rPr>
                          <w:lang w:val="en-CA"/>
                        </w:rPr>
                      </w:pPr>
                      <w:r>
                        <w:rPr>
                          <w:lang w:val="en-CA"/>
                        </w:rPr>
                        <w:t>(n = )</w:t>
                      </w:r>
                    </w:p>
                  </w:txbxContent>
                </v:textbox>
                <w10:wrap type="square"/>
              </v:shape>
            </w:pict>
          </mc:Fallback>
        </mc:AlternateContent>
      </w:r>
    </w:p>
    <w:p w14:paraId="174011D8" w14:textId="77777777" w:rsidR="00F60AC2" w:rsidRDefault="00F60AC2" w:rsidP="00604FC9">
      <w:pPr>
        <w:jc w:val="center"/>
        <w:rPr>
          <w:b/>
          <w:lang w:val="en-CA"/>
        </w:rPr>
      </w:pPr>
    </w:p>
    <w:p w14:paraId="0FF95C9F" w14:textId="77777777" w:rsidR="00F60AC2" w:rsidRDefault="00F60AC2" w:rsidP="00604FC9">
      <w:pPr>
        <w:jc w:val="center"/>
        <w:rPr>
          <w:b/>
          <w:lang w:val="en-CA"/>
        </w:rPr>
      </w:pPr>
    </w:p>
    <w:p w14:paraId="6C62E85F" w14:textId="77777777" w:rsidR="00F60AC2" w:rsidRDefault="00F60AC2" w:rsidP="00604FC9">
      <w:pPr>
        <w:jc w:val="center"/>
        <w:rPr>
          <w:b/>
          <w:lang w:val="en-CA"/>
        </w:rPr>
      </w:pPr>
    </w:p>
    <w:p w14:paraId="32BA96B3" w14:textId="77777777" w:rsidR="00F60AC2" w:rsidRDefault="00F60AC2" w:rsidP="00910292">
      <w:pPr>
        <w:rPr>
          <w:b/>
          <w:lang w:val="en-CA"/>
        </w:rPr>
      </w:pPr>
    </w:p>
    <w:p w14:paraId="4F281A65" w14:textId="77777777" w:rsidR="00910292" w:rsidRDefault="00910292" w:rsidP="00910292">
      <w:pPr>
        <w:rPr>
          <w:b/>
          <w:lang w:val="en-CA"/>
        </w:rPr>
      </w:pPr>
    </w:p>
    <w:p w14:paraId="5846DBE2" w14:textId="0795793C" w:rsidR="00F60AC2" w:rsidRPr="00E512E4" w:rsidRDefault="00E512E4" w:rsidP="00E512E4">
      <w:pPr>
        <w:rPr>
          <w:lang w:val="en-CA"/>
        </w:rPr>
      </w:pPr>
      <w:r>
        <w:rPr>
          <w:lang w:val="en-CA"/>
        </w:rPr>
        <w:t>Figure 2: PRISMA diagram (Moher et al, 2009) of workflow for</w:t>
      </w:r>
      <w:r w:rsidR="006B64FB">
        <w:rPr>
          <w:lang w:val="en-CA"/>
        </w:rPr>
        <w:t xml:space="preserve"> plant-animal density systematic review.</w:t>
      </w:r>
    </w:p>
    <w:p w14:paraId="1AA09062" w14:textId="77777777" w:rsidR="002553FF" w:rsidRDefault="002553FF" w:rsidP="000E1F52">
      <w:pPr>
        <w:jc w:val="center"/>
        <w:rPr>
          <w:ins w:id="89" w:author="zenrunner" w:date="2018-11-19T13:55:00Z"/>
          <w:b/>
          <w:lang w:val="en-CA"/>
        </w:rPr>
      </w:pPr>
    </w:p>
    <w:p w14:paraId="13E897BC" w14:textId="51EB2364" w:rsidR="000E1F52" w:rsidRDefault="000E1F52" w:rsidP="000E1F52">
      <w:pPr>
        <w:jc w:val="center"/>
        <w:rPr>
          <w:b/>
          <w:lang w:val="en-CA"/>
        </w:rPr>
      </w:pPr>
      <w:r>
        <w:rPr>
          <w:b/>
          <w:lang w:val="en-CA"/>
        </w:rPr>
        <w:t xml:space="preserve">Chapter 2: Shrub </w:t>
      </w:r>
      <w:r w:rsidR="009F05F7">
        <w:rPr>
          <w:b/>
          <w:lang w:val="en-CA"/>
        </w:rPr>
        <w:t>and Animal Density Correlation in Desert Ecosystems</w:t>
      </w:r>
    </w:p>
    <w:p w14:paraId="6B0E1C30" w14:textId="77777777" w:rsidR="000E1F52" w:rsidRDefault="000E1F52" w:rsidP="000E1F52">
      <w:pPr>
        <w:rPr>
          <w:lang w:val="en-CA"/>
        </w:rPr>
      </w:pPr>
    </w:p>
    <w:p w14:paraId="4E9D05C8" w14:textId="77777777" w:rsidR="00ED4CD7" w:rsidRDefault="00ED4CD7" w:rsidP="00ED4CD7">
      <w:pPr>
        <w:rPr>
          <w:b/>
          <w:lang w:val="en-CA"/>
        </w:rPr>
      </w:pPr>
      <w:r>
        <w:rPr>
          <w:b/>
          <w:lang w:val="en-CA"/>
        </w:rPr>
        <w:t>Site Location</w:t>
      </w:r>
    </w:p>
    <w:p w14:paraId="78F39CD3" w14:textId="77777777" w:rsidR="00ED4CD7" w:rsidRPr="005E46D0" w:rsidRDefault="00ED4CD7" w:rsidP="00ED4CD7">
      <w:r>
        <w:rPr>
          <w:lang w:val="en-CA"/>
        </w:rPr>
        <w:t xml:space="preserve">The Carrizo Plain is located in California’s San Joaquin Valley and is about a 190km drive south to Santa Barbara. Its coordinates are </w:t>
      </w:r>
      <w:r w:rsidRPr="005E46D0">
        <w:t>35.1899° N, 119.8633° W</w:t>
      </w:r>
      <w:r>
        <w:t>. The area receives a very low amount of precipitation, just below 15cm. The total size of the site is approximately 820km</w:t>
      </w:r>
      <w:r>
        <w:rPr>
          <w:vertAlign w:val="superscript"/>
        </w:rPr>
        <w:t>2</w:t>
      </w:r>
      <w:r>
        <w:t>. The main area that will be focus on in the site is the Elkhorn Plains, which are located at the southeastern portion of the monument. The most dominant shrub in the area, and the one that is being focused on, is</w:t>
      </w:r>
      <w:r>
        <w:rPr>
          <w:i/>
        </w:rPr>
        <w:t xml:space="preserve"> Ephedra Californica</w:t>
      </w:r>
      <w:r>
        <w:t>.</w:t>
      </w:r>
    </w:p>
    <w:p w14:paraId="34D43C52" w14:textId="77777777" w:rsidR="00ED4CD7" w:rsidRPr="009F6F16" w:rsidRDefault="00ED4CD7" w:rsidP="00ED4CD7">
      <w:pPr>
        <w:rPr>
          <w:b/>
          <w:lang w:val="en-CA"/>
        </w:rPr>
      </w:pPr>
      <w:r>
        <w:rPr>
          <w:b/>
          <w:lang w:val="en-CA"/>
        </w:rPr>
        <w:t>Shrub Species</w:t>
      </w:r>
    </w:p>
    <w:p w14:paraId="4D1ADE65" w14:textId="538C7646" w:rsidR="00ED4CD7" w:rsidRDefault="00ED4CD7" w:rsidP="00ED4CD7">
      <w:pPr>
        <w:rPr>
          <w:lang w:val="en-CA"/>
        </w:rPr>
      </w:pPr>
      <w:r>
        <w:rPr>
          <w:lang w:val="en-CA"/>
        </w:rPr>
        <w:tab/>
      </w:r>
      <w:r>
        <w:rPr>
          <w:i/>
          <w:lang w:val="en-CA"/>
        </w:rPr>
        <w:t xml:space="preserve">Ephedra Californica </w:t>
      </w:r>
      <w:r>
        <w:rPr>
          <w:lang w:val="en-CA"/>
        </w:rPr>
        <w:t>is the dominant plant species in the Elkhorn plain. The species is seen as a foundation species important for the possible restoration of deserts in California (Lortie et al. 2017, Filazzola et al. 2018). The species has been seen to interact with other animal species within the Elkhorn plain including Blunt-nosed Leopard lizards (Noble et al. 2016), and Kangaroo rats (Prugh &amp; Brashares, 2010). The Ephedra have positive interactions with many of the species in the Carrizo plain, primarily with the formation of burrows under its canopy cover, which are used as used for refuge from predators and as home burrows (Hawbecker 1951).</w:t>
      </w:r>
      <w:r w:rsidR="00F90BE5">
        <w:rPr>
          <w:lang w:val="en-CA"/>
        </w:rPr>
        <w:t xml:space="preserve"> After mechanical damage is inflicted on the </w:t>
      </w:r>
      <w:r w:rsidR="00F90BE5">
        <w:rPr>
          <w:i/>
          <w:lang w:val="en-CA"/>
        </w:rPr>
        <w:t>Ephedra Californica</w:t>
      </w:r>
      <w:r w:rsidR="00F90BE5">
        <w:rPr>
          <w:lang w:val="en-CA"/>
        </w:rPr>
        <w:t xml:space="preserve"> species, it </w:t>
      </w:r>
      <w:del w:id="90" w:author="zenrunner" w:date="2018-11-19T13:56:00Z">
        <w:r w:rsidR="00F90BE5" w:rsidDel="002553FF">
          <w:rPr>
            <w:lang w:val="en-CA"/>
          </w:rPr>
          <w:delText xml:space="preserve">is able to show signs of </w:delText>
        </w:r>
      </w:del>
      <w:r w:rsidR="00F90BE5">
        <w:rPr>
          <w:lang w:val="en-CA"/>
        </w:rPr>
        <w:t>recover</w:t>
      </w:r>
      <w:ins w:id="91" w:author="zenrunner" w:date="2018-11-19T13:56:00Z">
        <w:r w:rsidR="002553FF">
          <w:rPr>
            <w:lang w:val="en-CA"/>
          </w:rPr>
          <w:t>ed</w:t>
        </w:r>
      </w:ins>
      <w:del w:id="92" w:author="zenrunner" w:date="2018-11-19T13:56:00Z">
        <w:r w:rsidR="00F90BE5" w:rsidDel="002553FF">
          <w:rPr>
            <w:lang w:val="en-CA"/>
          </w:rPr>
          <w:delText>y</w:delText>
        </w:r>
      </w:del>
      <w:r w:rsidR="00F90BE5">
        <w:rPr>
          <w:lang w:val="en-CA"/>
        </w:rPr>
        <w:t xml:space="preserve"> </w:t>
      </w:r>
      <w:del w:id="93" w:author="zenrunner" w:date="2018-11-19T13:56:00Z">
        <w:r w:rsidR="00F90BE5" w:rsidDel="002553FF">
          <w:rPr>
            <w:lang w:val="en-CA"/>
          </w:rPr>
          <w:delText xml:space="preserve">over time, </w:delText>
        </w:r>
      </w:del>
      <w:r w:rsidR="00F90BE5">
        <w:rPr>
          <w:lang w:val="en-CA"/>
        </w:rPr>
        <w:t>even in periods of drought</w:t>
      </w:r>
      <w:ins w:id="94" w:author="zenrunner" w:date="2018-11-19T13:56:00Z">
        <w:r w:rsidR="00AD7F80">
          <w:rPr>
            <w:lang w:val="en-CA"/>
          </w:rPr>
          <w:t xml:space="preserve"> </w:t>
        </w:r>
      </w:ins>
      <w:del w:id="95" w:author="zenrunner" w:date="2018-11-19T13:56:00Z">
        <w:r w:rsidR="00F90BE5" w:rsidDel="00AD7F80">
          <w:rPr>
            <w:lang w:val="en-CA"/>
          </w:rPr>
          <w:delText xml:space="preserve">, showing the resilience of this species to their home environments </w:delText>
        </w:r>
      </w:del>
      <w:r w:rsidR="00F90BE5">
        <w:rPr>
          <w:lang w:val="en-CA"/>
        </w:rPr>
        <w:t>(Lortie et al. 2018)</w:t>
      </w:r>
      <w:r w:rsidR="00B41EDC">
        <w:rPr>
          <w:lang w:val="en-CA"/>
        </w:rPr>
        <w:t>.</w:t>
      </w:r>
      <w:r>
        <w:rPr>
          <w:lang w:val="en-CA"/>
        </w:rPr>
        <w:t xml:space="preserve"> The interactions that are associated with this plant species, along with the population densities of the species that it interacts with, will be the major focus of the study.</w:t>
      </w:r>
    </w:p>
    <w:p w14:paraId="5000ED50" w14:textId="77777777" w:rsidR="00ED4CD7" w:rsidRDefault="00ED4CD7" w:rsidP="000E1F52">
      <w:pPr>
        <w:rPr>
          <w:lang w:val="en-CA"/>
        </w:rPr>
      </w:pPr>
    </w:p>
    <w:p w14:paraId="6A49A2B2" w14:textId="0AA68308" w:rsidR="000D046D" w:rsidRDefault="000D046D" w:rsidP="000E1F52">
      <w:pPr>
        <w:rPr>
          <w:b/>
          <w:lang w:val="en-CA"/>
        </w:rPr>
      </w:pPr>
      <w:r>
        <w:rPr>
          <w:b/>
          <w:lang w:val="en-CA"/>
        </w:rPr>
        <w:t>Purpose:</w:t>
      </w:r>
    </w:p>
    <w:p w14:paraId="25F3879E" w14:textId="18B5E6FF" w:rsidR="000D046D" w:rsidRDefault="00FF6EDF" w:rsidP="00353309">
      <w:pPr>
        <w:rPr>
          <w:lang w:val="en-CA"/>
        </w:rPr>
      </w:pPr>
      <w:r>
        <w:rPr>
          <w:b/>
          <w:lang w:val="en-CA"/>
        </w:rPr>
        <w:tab/>
      </w:r>
      <w:r w:rsidR="00353309" w:rsidRPr="002C0215">
        <w:rPr>
          <w:highlight w:val="cyan"/>
          <w:lang w:val="en-CA"/>
          <w:rPrChange w:id="96" w:author="zenrunner" w:date="2018-11-19T13:56:00Z">
            <w:rPr>
              <w:lang w:val="en-CA"/>
            </w:rPr>
          </w:rPrChange>
        </w:rPr>
        <w:t>The purpose of the experiment is to discover possible trends in shrub and animal population densities and to see if there is a correlation between the two densities.</w:t>
      </w:r>
      <w:r w:rsidR="00353309">
        <w:rPr>
          <w:lang w:val="en-CA"/>
        </w:rPr>
        <w:t xml:space="preserve"> </w:t>
      </w:r>
      <w:ins w:id="97" w:author="zenrunner" w:date="2018-11-19T13:56:00Z">
        <w:r w:rsidR="002C0215">
          <w:rPr>
            <w:lang w:val="en-CA"/>
          </w:rPr>
          <w:t>revise</w:t>
        </w:r>
      </w:ins>
    </w:p>
    <w:p w14:paraId="7855F431" w14:textId="77777777" w:rsidR="00BC1FF4" w:rsidRPr="00705730" w:rsidRDefault="00BC1FF4" w:rsidP="00353309">
      <w:pPr>
        <w:rPr>
          <w:lang w:val="en-CA"/>
        </w:rPr>
      </w:pPr>
    </w:p>
    <w:p w14:paraId="30FD7A16" w14:textId="747125A1" w:rsidR="000D046D" w:rsidRDefault="000D046D" w:rsidP="000E1F52">
      <w:pPr>
        <w:rPr>
          <w:b/>
          <w:lang w:val="en-CA"/>
        </w:rPr>
      </w:pPr>
      <w:r>
        <w:rPr>
          <w:b/>
          <w:lang w:val="en-CA"/>
        </w:rPr>
        <w:t>Research Questions:</w:t>
      </w:r>
    </w:p>
    <w:p w14:paraId="07416FF8" w14:textId="2F85CA8E" w:rsidR="000D046D" w:rsidRPr="008431A8" w:rsidRDefault="00070A8F" w:rsidP="000E1F52">
      <w:pPr>
        <w:rPr>
          <w:lang w:val="en-CA"/>
        </w:rPr>
      </w:pPr>
      <w:r>
        <w:rPr>
          <w:b/>
          <w:lang w:val="en-CA"/>
        </w:rPr>
        <w:tab/>
      </w:r>
      <w:r w:rsidR="008431A8" w:rsidRPr="008431A8">
        <w:rPr>
          <w:lang w:val="en-CA"/>
        </w:rPr>
        <w:t>Is there a relationship between</w:t>
      </w:r>
      <w:r w:rsidR="008431A8">
        <w:rPr>
          <w:lang w:val="en-CA"/>
        </w:rPr>
        <w:t xml:space="preserve"> shrub density and</w:t>
      </w:r>
      <w:r w:rsidR="00152733">
        <w:rPr>
          <w:lang w:val="en-CA"/>
        </w:rPr>
        <w:t xml:space="preserve"> animal</w:t>
      </w:r>
      <w:r w:rsidR="008431A8">
        <w:rPr>
          <w:lang w:val="en-CA"/>
        </w:rPr>
        <w:t xml:space="preserve"> population density in the Carrizo Plain?</w:t>
      </w:r>
      <w:r w:rsidR="008F213B">
        <w:rPr>
          <w:lang w:val="en-CA"/>
        </w:rPr>
        <w:t xml:space="preserve"> </w:t>
      </w:r>
      <w:r w:rsidR="009B489C">
        <w:rPr>
          <w:lang w:val="en-CA"/>
        </w:rPr>
        <w:t>Do</w:t>
      </w:r>
      <w:r w:rsidR="008F213B">
        <w:rPr>
          <w:lang w:val="en-CA"/>
        </w:rPr>
        <w:t xml:space="preserve"> animal populations </w:t>
      </w:r>
      <w:r w:rsidR="001A7D06">
        <w:rPr>
          <w:lang w:val="en-CA"/>
        </w:rPr>
        <w:t>respond to</w:t>
      </w:r>
      <w:r w:rsidR="008F213B">
        <w:rPr>
          <w:lang w:val="en-CA"/>
        </w:rPr>
        <w:t xml:space="preserve"> shrub density?</w:t>
      </w:r>
      <w:r w:rsidR="000256CB">
        <w:rPr>
          <w:lang w:val="en-CA"/>
        </w:rPr>
        <w:t xml:space="preserve"> How are the varying populations of species interacting near the shrubs?</w:t>
      </w:r>
    </w:p>
    <w:p w14:paraId="760DFED9" w14:textId="77777777" w:rsidR="00564654" w:rsidRDefault="00564654" w:rsidP="000E1F52">
      <w:pPr>
        <w:rPr>
          <w:b/>
          <w:lang w:val="en-CA"/>
        </w:rPr>
      </w:pPr>
    </w:p>
    <w:p w14:paraId="33BD7598" w14:textId="092580DA" w:rsidR="000D046D" w:rsidRDefault="000D046D" w:rsidP="000E1F52">
      <w:pPr>
        <w:rPr>
          <w:b/>
          <w:lang w:val="en-CA"/>
        </w:rPr>
      </w:pPr>
      <w:r>
        <w:rPr>
          <w:b/>
          <w:lang w:val="en-CA"/>
        </w:rPr>
        <w:t>Hypothesis</w:t>
      </w:r>
    </w:p>
    <w:p w14:paraId="06551579" w14:textId="56E86CEF" w:rsidR="000D046D" w:rsidRPr="000256CB" w:rsidRDefault="000256CB" w:rsidP="000E1F52">
      <w:pPr>
        <w:rPr>
          <w:lang w:val="en-CA"/>
        </w:rPr>
      </w:pPr>
      <w:r>
        <w:rPr>
          <w:lang w:val="en-CA"/>
        </w:rPr>
        <w:tab/>
      </w:r>
      <w:r w:rsidR="0022606E" w:rsidRPr="0065043B">
        <w:rPr>
          <w:highlight w:val="cyan"/>
          <w:lang w:val="en-CA"/>
          <w:rPrChange w:id="98" w:author="zenrunner" w:date="2018-11-19T13:56:00Z">
            <w:rPr>
              <w:lang w:val="en-CA"/>
            </w:rPr>
          </w:rPrChange>
        </w:rPr>
        <w:t xml:space="preserve">There should be </w:t>
      </w:r>
      <w:r w:rsidR="00C41BFA" w:rsidRPr="0065043B">
        <w:rPr>
          <w:highlight w:val="cyan"/>
          <w:lang w:val="en-CA"/>
          <w:rPrChange w:id="99" w:author="zenrunner" w:date="2018-11-19T13:56:00Z">
            <w:rPr>
              <w:lang w:val="en-CA"/>
            </w:rPr>
          </w:rPrChange>
        </w:rPr>
        <w:t xml:space="preserve">a correlation between </w:t>
      </w:r>
      <w:r w:rsidR="00840234" w:rsidRPr="0065043B">
        <w:rPr>
          <w:highlight w:val="cyan"/>
          <w:lang w:val="en-CA"/>
          <w:rPrChange w:id="100" w:author="zenrunner" w:date="2018-11-19T13:56:00Z">
            <w:rPr>
              <w:lang w:val="en-CA"/>
            </w:rPr>
          </w:rPrChange>
        </w:rPr>
        <w:t xml:space="preserve">shrub density and population density of other species, possibly due to beneficial interactions between the two groups. There may also be a relationship </w:t>
      </w:r>
      <w:r w:rsidR="00A16438" w:rsidRPr="0065043B">
        <w:rPr>
          <w:highlight w:val="cyan"/>
          <w:lang w:val="en-CA"/>
          <w:rPrChange w:id="101" w:author="zenrunner" w:date="2018-11-19T13:56:00Z">
            <w:rPr>
              <w:lang w:val="en-CA"/>
            </w:rPr>
          </w:rPrChange>
        </w:rPr>
        <w:t>between varying species abundance.</w:t>
      </w:r>
      <w:r w:rsidR="00840234">
        <w:rPr>
          <w:lang w:val="en-CA"/>
        </w:rPr>
        <w:t xml:space="preserve"> </w:t>
      </w:r>
      <w:ins w:id="102" w:author="zenrunner" w:date="2018-11-19T13:56:00Z">
        <w:r w:rsidR="0065043B">
          <w:rPr>
            <w:lang w:val="en-CA"/>
          </w:rPr>
          <w:t xml:space="preserve">Weak – revise </w:t>
        </w:r>
      </w:ins>
      <w:ins w:id="103" w:author="zenrunner" w:date="2018-11-19T13:57:00Z">
        <w:r w:rsidR="0065043B">
          <w:rPr>
            <w:lang w:val="en-CA"/>
          </w:rPr>
          <w:t>–</w:t>
        </w:r>
      </w:ins>
      <w:ins w:id="104" w:author="zenrunner" w:date="2018-11-19T13:56:00Z">
        <w:r w:rsidR="0065043B">
          <w:rPr>
            <w:lang w:val="en-CA"/>
          </w:rPr>
          <w:t xml:space="preserve"> hypothesis </w:t>
        </w:r>
      </w:ins>
      <w:ins w:id="105" w:author="zenrunner" w:date="2018-11-19T13:57:00Z">
        <w:r w:rsidR="0065043B">
          <w:rPr>
            <w:lang w:val="en-CA"/>
          </w:rPr>
          <w:t>is statement of how a system works.</w:t>
        </w:r>
      </w:ins>
    </w:p>
    <w:p w14:paraId="448E19CD" w14:textId="77777777" w:rsidR="000256CB" w:rsidRDefault="000256CB" w:rsidP="000E1F52">
      <w:pPr>
        <w:rPr>
          <w:b/>
          <w:lang w:val="en-CA"/>
        </w:rPr>
      </w:pPr>
    </w:p>
    <w:p w14:paraId="3D65150E" w14:textId="31813229" w:rsidR="00A16438" w:rsidRDefault="000D046D" w:rsidP="00A16438">
      <w:pPr>
        <w:rPr>
          <w:lang w:val="en-CA"/>
        </w:rPr>
      </w:pPr>
      <w:r>
        <w:rPr>
          <w:b/>
          <w:lang w:val="en-CA"/>
        </w:rPr>
        <w:t>Predictions:</w:t>
      </w:r>
    </w:p>
    <w:p w14:paraId="446E24FD" w14:textId="38AAFC9C" w:rsidR="00A16438" w:rsidRDefault="00A16438" w:rsidP="00A16438">
      <w:pPr>
        <w:pStyle w:val="ListParagraph"/>
        <w:numPr>
          <w:ilvl w:val="0"/>
          <w:numId w:val="4"/>
        </w:numPr>
        <w:rPr>
          <w:lang w:val="en-CA"/>
        </w:rPr>
      </w:pPr>
      <w:r>
        <w:rPr>
          <w:lang w:val="en-CA"/>
        </w:rPr>
        <w:t>Higher Shrub density should correlate</w:t>
      </w:r>
      <w:ins w:id="106" w:author="zenrunner" w:date="2018-11-19T13:57:00Z">
        <w:r w:rsidR="00B0759F">
          <w:rPr>
            <w:lang w:val="en-CA"/>
          </w:rPr>
          <w:t>s</w:t>
        </w:r>
      </w:ins>
      <w:r>
        <w:rPr>
          <w:lang w:val="en-CA"/>
        </w:rPr>
        <w:t xml:space="preserve"> with a higher </w:t>
      </w:r>
      <w:ins w:id="107" w:author="zenrunner" w:date="2018-11-19T13:57:00Z">
        <w:r w:rsidR="00B0759F">
          <w:rPr>
            <w:lang w:val="en-CA"/>
          </w:rPr>
          <w:t xml:space="preserve">animal? </w:t>
        </w:r>
      </w:ins>
      <w:r>
        <w:rPr>
          <w:lang w:val="en-CA"/>
        </w:rPr>
        <w:t>species density</w:t>
      </w:r>
      <w:r w:rsidR="00BC1FF4">
        <w:rPr>
          <w:lang w:val="en-CA"/>
        </w:rPr>
        <w:t>.</w:t>
      </w:r>
    </w:p>
    <w:p w14:paraId="350E0FE7" w14:textId="7E87F0B4" w:rsidR="00CB394E" w:rsidRDefault="00BC1FF4" w:rsidP="00A16438">
      <w:pPr>
        <w:pStyle w:val="ListParagraph"/>
        <w:numPr>
          <w:ilvl w:val="0"/>
          <w:numId w:val="4"/>
        </w:numPr>
        <w:rPr>
          <w:lang w:val="en-CA"/>
        </w:rPr>
      </w:pPr>
      <w:r>
        <w:rPr>
          <w:lang w:val="en-CA"/>
        </w:rPr>
        <w:t>High shrub density areas should have a larger number of animal visitations than the lower density shrub areas.</w:t>
      </w:r>
      <w:ins w:id="108" w:author="zenrunner" w:date="2018-11-19T13:57:00Z">
        <w:r w:rsidR="003C6595">
          <w:rPr>
            <w:lang w:val="en-CA"/>
          </w:rPr>
          <w:t xml:space="preserve"> Is this not the same as #1?</w:t>
        </w:r>
      </w:ins>
    </w:p>
    <w:p w14:paraId="2F8A207A" w14:textId="342A3B85" w:rsidR="00BC1FF4" w:rsidRDefault="00BC1FF4" w:rsidP="00A16438">
      <w:pPr>
        <w:pStyle w:val="ListParagraph"/>
        <w:numPr>
          <w:ilvl w:val="0"/>
          <w:numId w:val="4"/>
        </w:numPr>
        <w:rPr>
          <w:ins w:id="109" w:author="zenrunner" w:date="2018-11-19T13:57:00Z"/>
          <w:lang w:val="en-CA"/>
        </w:rPr>
      </w:pPr>
      <w:r>
        <w:rPr>
          <w:lang w:val="en-CA"/>
        </w:rPr>
        <w:t>Camera will have more hits in the high shrub density areas</w:t>
      </w:r>
      <w:ins w:id="110" w:author="zenrunner" w:date="2018-11-19T13:57:00Z">
        <w:r w:rsidR="00B95179">
          <w:rPr>
            <w:lang w:val="en-CA"/>
          </w:rPr>
          <w:t xml:space="preserve"> nope same.</w:t>
        </w:r>
      </w:ins>
    </w:p>
    <w:p w14:paraId="530CFBF1" w14:textId="73B63761" w:rsidR="00B95179" w:rsidRDefault="00B95179" w:rsidP="00B95179">
      <w:pPr>
        <w:rPr>
          <w:ins w:id="111" w:author="zenrunner" w:date="2018-11-19T13:57:00Z"/>
          <w:lang w:val="en-CA"/>
        </w:rPr>
        <w:pPrChange w:id="112" w:author="zenrunner" w:date="2018-11-19T13:57:00Z">
          <w:pPr>
            <w:pStyle w:val="ListParagraph"/>
            <w:numPr>
              <w:numId w:val="4"/>
            </w:numPr>
            <w:ind w:hanging="360"/>
          </w:pPr>
        </w:pPrChange>
      </w:pPr>
      <w:ins w:id="113" w:author="zenrunner" w:date="2018-11-19T13:57:00Z">
        <w:r>
          <w:rPr>
            <w:lang w:val="en-CA"/>
          </w:rPr>
          <w:t>Revise</w:t>
        </w:r>
      </w:ins>
    </w:p>
    <w:p w14:paraId="167E875A" w14:textId="77777777" w:rsidR="00B95179" w:rsidRDefault="00B95179" w:rsidP="00B95179">
      <w:pPr>
        <w:rPr>
          <w:ins w:id="114" w:author="zenrunner" w:date="2018-11-19T13:57:00Z"/>
          <w:lang w:val="en-CA"/>
        </w:rPr>
        <w:pPrChange w:id="115" w:author="zenrunner" w:date="2018-11-19T13:57:00Z">
          <w:pPr>
            <w:pStyle w:val="ListParagraph"/>
            <w:numPr>
              <w:numId w:val="4"/>
            </w:numPr>
            <w:ind w:hanging="360"/>
          </w:pPr>
        </w:pPrChange>
      </w:pPr>
    </w:p>
    <w:p w14:paraId="307781E5" w14:textId="201E8DAC" w:rsidR="00B95179" w:rsidRDefault="00B95179" w:rsidP="00B95179">
      <w:pPr>
        <w:rPr>
          <w:ins w:id="116" w:author="zenrunner" w:date="2018-11-19T13:57:00Z"/>
          <w:lang w:val="en-CA"/>
        </w:rPr>
        <w:pPrChange w:id="117" w:author="zenrunner" w:date="2018-11-19T13:57:00Z">
          <w:pPr>
            <w:pStyle w:val="ListParagraph"/>
            <w:numPr>
              <w:numId w:val="4"/>
            </w:numPr>
            <w:ind w:hanging="360"/>
          </w:pPr>
        </w:pPrChange>
      </w:pPr>
      <w:ins w:id="118" w:author="zenrunner" w:date="2018-11-19T13:57:00Z">
        <w:r>
          <w:rPr>
            <w:lang w:val="en-CA"/>
          </w:rPr>
          <w:t>Need independent predictions.</w:t>
        </w:r>
      </w:ins>
    </w:p>
    <w:p w14:paraId="48C09B9C" w14:textId="77777777" w:rsidR="00B95179" w:rsidRDefault="00B95179" w:rsidP="00B95179">
      <w:pPr>
        <w:rPr>
          <w:ins w:id="119" w:author="zenrunner" w:date="2018-11-19T13:57:00Z"/>
          <w:lang w:val="en-CA"/>
        </w:rPr>
        <w:pPrChange w:id="120" w:author="zenrunner" w:date="2018-11-19T13:57:00Z">
          <w:pPr>
            <w:pStyle w:val="ListParagraph"/>
            <w:numPr>
              <w:numId w:val="4"/>
            </w:numPr>
            <w:ind w:hanging="360"/>
          </w:pPr>
        </w:pPrChange>
      </w:pPr>
    </w:p>
    <w:p w14:paraId="4F2DC11F" w14:textId="7B5BDB5B" w:rsidR="00B95179" w:rsidRDefault="00B95179" w:rsidP="00B95179">
      <w:pPr>
        <w:rPr>
          <w:ins w:id="121" w:author="zenrunner" w:date="2018-11-19T13:57:00Z"/>
          <w:lang w:val="en-CA"/>
        </w:rPr>
        <w:pPrChange w:id="122" w:author="zenrunner" w:date="2018-11-19T13:57:00Z">
          <w:pPr>
            <w:pStyle w:val="ListParagraph"/>
            <w:numPr>
              <w:numId w:val="4"/>
            </w:numPr>
            <w:ind w:hanging="360"/>
          </w:pPr>
        </w:pPrChange>
      </w:pPr>
      <w:ins w:id="123" w:author="zenrunner" w:date="2018-11-19T13:57:00Z">
        <w:r>
          <w:rPr>
            <w:lang w:val="en-CA"/>
          </w:rPr>
          <w:t>Shrub and animal densities within a site are positively density dependent.</w:t>
        </w:r>
      </w:ins>
    </w:p>
    <w:p w14:paraId="33BD2E55" w14:textId="1FE0AE3E" w:rsidR="00755612" w:rsidRDefault="00755612" w:rsidP="00B95179">
      <w:pPr>
        <w:rPr>
          <w:ins w:id="124" w:author="zenrunner" w:date="2018-11-19T13:58:00Z"/>
          <w:lang w:val="en-CA"/>
        </w:rPr>
        <w:pPrChange w:id="125" w:author="zenrunner" w:date="2018-11-19T13:57:00Z">
          <w:pPr>
            <w:pStyle w:val="ListParagraph"/>
            <w:numPr>
              <w:numId w:val="4"/>
            </w:numPr>
            <w:ind w:hanging="360"/>
          </w:pPr>
        </w:pPrChange>
      </w:pPr>
      <w:ins w:id="126" w:author="zenrunner" w:date="2018-11-19T13:58:00Z">
        <w:r>
          <w:rPr>
            <w:lang w:val="en-CA"/>
          </w:rPr>
          <w:t>Higher shrub densities also increase animal species richness.</w:t>
        </w:r>
      </w:ins>
    </w:p>
    <w:p w14:paraId="378EC102" w14:textId="77777777" w:rsidR="00E94019" w:rsidRDefault="00E94019" w:rsidP="00B95179">
      <w:pPr>
        <w:rPr>
          <w:ins w:id="127" w:author="zenrunner" w:date="2018-11-19T13:58:00Z"/>
          <w:lang w:val="en-CA"/>
        </w:rPr>
        <w:pPrChange w:id="128" w:author="zenrunner" w:date="2018-11-19T13:57:00Z">
          <w:pPr>
            <w:pStyle w:val="ListParagraph"/>
            <w:numPr>
              <w:numId w:val="4"/>
            </w:numPr>
            <w:ind w:hanging="360"/>
          </w:pPr>
        </w:pPrChange>
      </w:pPr>
    </w:p>
    <w:p w14:paraId="098956FF" w14:textId="15D424CF" w:rsidR="00755612" w:rsidRDefault="00755612" w:rsidP="00B95179">
      <w:pPr>
        <w:rPr>
          <w:ins w:id="129" w:author="zenrunner" w:date="2018-11-19T13:58:00Z"/>
          <w:lang w:val="en-CA"/>
        </w:rPr>
        <w:pPrChange w:id="130" w:author="zenrunner" w:date="2018-11-19T13:57:00Z">
          <w:pPr>
            <w:pStyle w:val="ListParagraph"/>
            <w:numPr>
              <w:numId w:val="4"/>
            </w:numPr>
            <w:ind w:hanging="360"/>
          </w:pPr>
        </w:pPrChange>
      </w:pPr>
      <w:ins w:id="131" w:author="zenrunner" w:date="2018-11-19T13:58:00Z">
        <w:r>
          <w:rPr>
            <w:lang w:val="en-CA"/>
          </w:rPr>
          <w:t>Then a third one? Annual plants?</w:t>
        </w:r>
        <w:r w:rsidR="00E94019">
          <w:rPr>
            <w:lang w:val="en-CA"/>
          </w:rPr>
          <w:t xml:space="preserve"> Or something about the measurement protocol? Or the importance of shrub size etc</w:t>
        </w:r>
      </w:ins>
    </w:p>
    <w:p w14:paraId="74DB1946" w14:textId="77777777" w:rsidR="00755612" w:rsidRPr="00B95179" w:rsidRDefault="00755612" w:rsidP="00B95179">
      <w:pPr>
        <w:rPr>
          <w:lang w:val="en-CA"/>
        </w:rPr>
        <w:pPrChange w:id="132" w:author="zenrunner" w:date="2018-11-19T13:57:00Z">
          <w:pPr>
            <w:pStyle w:val="ListParagraph"/>
            <w:numPr>
              <w:numId w:val="4"/>
            </w:numPr>
            <w:ind w:hanging="360"/>
          </w:pPr>
        </w:pPrChange>
      </w:pPr>
    </w:p>
    <w:p w14:paraId="14BAFBD5" w14:textId="77777777" w:rsidR="000D046D" w:rsidRDefault="000D046D" w:rsidP="000E1F52">
      <w:pPr>
        <w:rPr>
          <w:b/>
          <w:lang w:val="en-CA"/>
        </w:rPr>
      </w:pPr>
    </w:p>
    <w:p w14:paraId="3CE2826F" w14:textId="77777777" w:rsidR="001A1574" w:rsidRDefault="001A1574" w:rsidP="000E1F52">
      <w:pPr>
        <w:rPr>
          <w:b/>
          <w:lang w:val="en-CA"/>
        </w:rPr>
      </w:pPr>
    </w:p>
    <w:p w14:paraId="3348A0F6" w14:textId="1EDE64A7" w:rsidR="00C23A83" w:rsidRDefault="00C23A83" w:rsidP="000E1F52">
      <w:pPr>
        <w:rPr>
          <w:b/>
          <w:lang w:val="en-CA"/>
        </w:rPr>
      </w:pPr>
      <w:r>
        <w:rPr>
          <w:b/>
          <w:lang w:val="en-CA"/>
        </w:rPr>
        <w:t xml:space="preserve">Treatments: </w:t>
      </w:r>
    </w:p>
    <w:p w14:paraId="106E86F1" w14:textId="7B3B798E" w:rsidR="00C23A83" w:rsidRDefault="00C23A83" w:rsidP="00C23A83">
      <w:pPr>
        <w:pStyle w:val="ListParagraph"/>
        <w:numPr>
          <w:ilvl w:val="0"/>
          <w:numId w:val="1"/>
        </w:numPr>
        <w:rPr>
          <w:lang w:val="en-CA"/>
        </w:rPr>
      </w:pPr>
      <w:r>
        <w:rPr>
          <w:lang w:val="en-CA"/>
        </w:rPr>
        <w:t>2 Sites (On the Elkhorn Plains)</w:t>
      </w:r>
    </w:p>
    <w:p w14:paraId="0453D350" w14:textId="6FA41A75" w:rsidR="00C23A83" w:rsidRDefault="00C23A83" w:rsidP="00C23A83">
      <w:pPr>
        <w:pStyle w:val="ListParagraph"/>
        <w:numPr>
          <w:ilvl w:val="0"/>
          <w:numId w:val="1"/>
        </w:numPr>
        <w:rPr>
          <w:lang w:val="en-CA"/>
        </w:rPr>
      </w:pPr>
      <w:r>
        <w:rPr>
          <w:lang w:val="en-CA"/>
        </w:rPr>
        <w:t>Shrub vs Open</w:t>
      </w:r>
    </w:p>
    <w:p w14:paraId="2C7DC2BA" w14:textId="4AD1416F" w:rsidR="00C23A83" w:rsidRDefault="00C23A83" w:rsidP="00C23A83">
      <w:pPr>
        <w:pStyle w:val="ListParagraph"/>
        <w:numPr>
          <w:ilvl w:val="0"/>
          <w:numId w:val="1"/>
        </w:numPr>
        <w:rPr>
          <w:lang w:val="en-CA"/>
        </w:rPr>
      </w:pPr>
      <w:r>
        <w:rPr>
          <w:lang w:val="en-CA"/>
        </w:rPr>
        <w:t>Shrub Density (Low, Medium, high)</w:t>
      </w:r>
    </w:p>
    <w:p w14:paraId="58C81F88" w14:textId="319B6688" w:rsidR="00C23A83" w:rsidRPr="00C23A83" w:rsidRDefault="00C23A83" w:rsidP="00C23A83">
      <w:pPr>
        <w:pStyle w:val="ListParagraph"/>
        <w:numPr>
          <w:ilvl w:val="0"/>
          <w:numId w:val="1"/>
        </w:numPr>
        <w:rPr>
          <w:lang w:val="en-CA"/>
        </w:rPr>
      </w:pPr>
      <w:r>
        <w:rPr>
          <w:lang w:val="en-CA"/>
        </w:rPr>
        <w:t xml:space="preserve">10 </w:t>
      </w:r>
      <w:r w:rsidR="008F6AC1">
        <w:rPr>
          <w:lang w:val="en-CA"/>
        </w:rPr>
        <w:t>Replicates</w:t>
      </w:r>
    </w:p>
    <w:p w14:paraId="2FB0F8E1" w14:textId="77777777" w:rsidR="00C23A83" w:rsidRDefault="00C23A83" w:rsidP="000E1F52">
      <w:pPr>
        <w:rPr>
          <w:b/>
          <w:lang w:val="en-CA"/>
        </w:rPr>
      </w:pPr>
    </w:p>
    <w:p w14:paraId="1770E962" w14:textId="4F717E23" w:rsidR="00B76A9C" w:rsidRPr="00ED4CD7" w:rsidRDefault="000D046D" w:rsidP="000E1F52">
      <w:pPr>
        <w:rPr>
          <w:b/>
          <w:lang w:val="en-CA"/>
        </w:rPr>
      </w:pPr>
      <w:r>
        <w:rPr>
          <w:b/>
          <w:lang w:val="en-CA"/>
        </w:rPr>
        <w:t>Methods:</w:t>
      </w:r>
    </w:p>
    <w:p w14:paraId="2BCA2B03" w14:textId="1F7A6A23" w:rsidR="00FB167E" w:rsidRDefault="00FB167E" w:rsidP="000E1F52">
      <w:pPr>
        <w:rPr>
          <w:b/>
          <w:lang w:val="en-CA"/>
        </w:rPr>
      </w:pPr>
      <w:r>
        <w:rPr>
          <w:b/>
          <w:lang w:val="en-CA"/>
        </w:rPr>
        <w:t>Camera Traps and Density Mapping:</w:t>
      </w:r>
    </w:p>
    <w:p w14:paraId="67666FD8" w14:textId="0528D9B2" w:rsidR="00C23A83" w:rsidRDefault="00C23A83" w:rsidP="000E1F52">
      <w:pPr>
        <w:rPr>
          <w:lang w:val="en-CA"/>
        </w:rPr>
      </w:pPr>
      <w:r>
        <w:rPr>
          <w:b/>
          <w:lang w:val="en-CA"/>
        </w:rPr>
        <w:tab/>
      </w:r>
      <w:r>
        <w:rPr>
          <w:lang w:val="en-CA"/>
        </w:rPr>
        <w:t xml:space="preserve">The study site for this experiment will be the Carrizo Plain National Monument/Elkhorn Plains. </w:t>
      </w:r>
      <w:r w:rsidR="00FB167E">
        <w:rPr>
          <w:lang w:val="en-CA"/>
        </w:rPr>
        <w:t>I</w:t>
      </w:r>
      <w:r>
        <w:rPr>
          <w:lang w:val="en-CA"/>
        </w:rPr>
        <w:t xml:space="preserve"> will examine species presence within the research site </w:t>
      </w:r>
      <w:r w:rsidR="00010C0B">
        <w:rPr>
          <w:lang w:val="en-CA"/>
        </w:rPr>
        <w:t xml:space="preserve">while taking into account the density of shrubs (mainly </w:t>
      </w:r>
      <w:r w:rsidR="00010C0B">
        <w:rPr>
          <w:i/>
          <w:lang w:val="en-CA"/>
        </w:rPr>
        <w:t>Ephedra Californica</w:t>
      </w:r>
      <w:r w:rsidR="00010C0B">
        <w:rPr>
          <w:lang w:val="en-CA"/>
        </w:rPr>
        <w:t xml:space="preserve">). </w:t>
      </w:r>
      <w:r w:rsidR="009A47F0">
        <w:rPr>
          <w:lang w:val="en-CA"/>
        </w:rPr>
        <w:t>Shrub densities</w:t>
      </w:r>
      <w:r w:rsidR="00CB5EC4">
        <w:rPr>
          <w:lang w:val="en-CA"/>
        </w:rPr>
        <w:t xml:space="preserve"> will be determined </w:t>
      </w:r>
      <w:ins w:id="133" w:author="zenrunner" w:date="2018-11-19T13:59:00Z">
        <w:r w:rsidR="00311A1B">
          <w:rPr>
            <w:lang w:val="en-CA"/>
          </w:rPr>
          <w:t xml:space="preserve">via remote sensing analyses and </w:t>
        </w:r>
      </w:ins>
      <w:del w:id="134" w:author="zenrunner" w:date="2018-11-19T13:59:00Z">
        <w:r w:rsidR="00CB5EC4" w:rsidDel="00311A1B">
          <w:rPr>
            <w:lang w:val="en-CA"/>
          </w:rPr>
          <w:delText>by use of</w:delText>
        </w:r>
        <w:r w:rsidR="009A47F0" w:rsidDel="00311A1B">
          <w:rPr>
            <w:lang w:val="en-CA"/>
          </w:rPr>
          <w:delText xml:space="preserve"> mapping</w:delText>
        </w:r>
        <w:r w:rsidR="00FB167E" w:rsidDel="00311A1B">
          <w:rPr>
            <w:lang w:val="en-CA"/>
          </w:rPr>
          <w:delText xml:space="preserve"> programs</w:delText>
        </w:r>
        <w:r w:rsidR="007960B0" w:rsidDel="00311A1B">
          <w:rPr>
            <w:lang w:val="en-CA"/>
          </w:rPr>
          <w:delText xml:space="preserve"> as well as field recordings</w:delText>
        </w:r>
      </w:del>
      <w:ins w:id="135" w:author="zenrunner" w:date="2018-11-19T13:59:00Z">
        <w:r w:rsidR="00311A1B">
          <w:rPr>
            <w:lang w:val="en-CA"/>
          </w:rPr>
          <w:t>field-based sampling</w:t>
        </w:r>
      </w:ins>
      <w:r w:rsidR="007960B0">
        <w:rPr>
          <w:lang w:val="en-CA"/>
        </w:rPr>
        <w:t xml:space="preserve"> of shrub densities</w:t>
      </w:r>
      <w:r w:rsidR="009A47F0">
        <w:rPr>
          <w:lang w:val="en-CA"/>
        </w:rPr>
        <w:t xml:space="preserve">. While </w:t>
      </w:r>
      <w:r w:rsidR="007960B0">
        <w:rPr>
          <w:lang w:val="en-CA"/>
        </w:rPr>
        <w:t>determining shrub densities and site locations, presence and total number of burrows under the shrub canopy will be note</w:t>
      </w:r>
      <w:r w:rsidR="00CB5EC4">
        <w:rPr>
          <w:lang w:val="en-CA"/>
        </w:rPr>
        <w:t>d.</w:t>
      </w:r>
      <w:r w:rsidR="00FB167E">
        <w:rPr>
          <w:lang w:val="en-CA"/>
        </w:rPr>
        <w:t xml:space="preserve"> The study site will be subdivided into smaller microsites where they will be classified depending on the total shrub density. This will range from High, Medium and low.</w:t>
      </w:r>
    </w:p>
    <w:p w14:paraId="292A4DCE" w14:textId="77777777" w:rsidR="0048628E" w:rsidRDefault="0048628E" w:rsidP="000E1F52">
      <w:pPr>
        <w:rPr>
          <w:lang w:val="en-CA"/>
        </w:rPr>
      </w:pPr>
    </w:p>
    <w:p w14:paraId="56F797C0" w14:textId="52739F32" w:rsidR="0048628E" w:rsidDel="0057196B" w:rsidRDefault="0048628E" w:rsidP="000E1F52">
      <w:pPr>
        <w:rPr>
          <w:del w:id="136" w:author="zenrunner" w:date="2018-11-19T14:00:00Z"/>
          <w:lang w:val="en-CA"/>
        </w:rPr>
      </w:pPr>
      <w:r>
        <w:rPr>
          <w:lang w:val="en-CA"/>
        </w:rPr>
        <w:tab/>
      </w:r>
      <w:r w:rsidRPr="00FF00C6">
        <w:rPr>
          <w:highlight w:val="cyan"/>
          <w:lang w:val="en-CA"/>
          <w:rPrChange w:id="137" w:author="zenrunner" w:date="2018-11-19T13:59:00Z">
            <w:rPr>
              <w:lang w:val="en-CA"/>
            </w:rPr>
          </w:rPrChange>
        </w:rPr>
        <w:t>After searching through web of science for works that could potentially act as a guideline to establish gradient for high, medium and low density, it was found that none specifically create a set amount for this.</w:t>
      </w:r>
      <w:r>
        <w:rPr>
          <w:lang w:val="en-CA"/>
        </w:rPr>
        <w:t xml:space="preserve"> </w:t>
      </w:r>
      <w:ins w:id="138" w:author="zenrunner" w:date="2018-11-19T13:59:00Z">
        <w:r w:rsidR="00FF00C6">
          <w:rPr>
            <w:lang w:val="en-CA"/>
          </w:rPr>
          <w:t xml:space="preserve">There is limited reporting in the lit of shrub densities (Web of Science searchers). However, </w:t>
        </w:r>
      </w:ins>
      <w:del w:id="139" w:author="zenrunner" w:date="2018-11-19T14:00:00Z">
        <w:r w:rsidDel="00FF00C6">
          <w:rPr>
            <w:lang w:val="en-CA"/>
          </w:rPr>
          <w:delText xml:space="preserve">A </w:delText>
        </w:r>
      </w:del>
      <w:ins w:id="140" w:author="zenrunner" w:date="2018-11-19T14:00:00Z">
        <w:r w:rsidR="00FF00C6">
          <w:rPr>
            <w:lang w:val="en-CA"/>
          </w:rPr>
          <w:t>a</w:t>
        </w:r>
        <w:r w:rsidR="00FF00C6">
          <w:rPr>
            <w:lang w:val="en-CA"/>
          </w:rPr>
          <w:t xml:space="preserve"> </w:t>
        </w:r>
      </w:ins>
      <w:r>
        <w:rPr>
          <w:lang w:val="en-CA"/>
        </w:rPr>
        <w:t xml:space="preserve">paper Musick et al. (1998), looked at </w:t>
      </w:r>
      <w:ins w:id="141" w:author="zenrunner" w:date="2018-11-19T14:00:00Z">
        <w:r w:rsidR="00BF7194">
          <w:rPr>
            <w:lang w:val="en-CA"/>
          </w:rPr>
          <w:t xml:space="preserve">arid? </w:t>
        </w:r>
      </w:ins>
      <w:r>
        <w:rPr>
          <w:lang w:val="en-CA"/>
        </w:rPr>
        <w:t>woody shrub coverage and classified the percent coverage into 4 classes (1, 2, 3, 4). These classes went in increasing increments starting with</w:t>
      </w:r>
      <w:r w:rsidR="00D84659">
        <w:rPr>
          <w:lang w:val="en-CA"/>
        </w:rPr>
        <w:t xml:space="preserve"> &lt;1% coverage</w:t>
      </w:r>
      <w:ins w:id="142" w:author="zenrunner" w:date="2018-11-19T14:00:00Z">
        <w:r w:rsidR="00E56E5E">
          <w:rPr>
            <w:lang w:val="en-CA"/>
          </w:rPr>
          <w:t xml:space="preserve"> of what?</w:t>
        </w:r>
      </w:ins>
      <w:r>
        <w:rPr>
          <w:lang w:val="en-CA"/>
        </w:rPr>
        <w:t>, representing class 1, and ending at &gt; 25% coverage, representing class 4 (Musick et. Al 1998).</w:t>
      </w:r>
    </w:p>
    <w:p w14:paraId="73857843" w14:textId="77777777" w:rsidR="0048628E" w:rsidDel="0057196B" w:rsidRDefault="0048628E" w:rsidP="000E1F52">
      <w:pPr>
        <w:rPr>
          <w:del w:id="143" w:author="zenrunner" w:date="2018-11-19T14:00:00Z"/>
          <w:lang w:val="en-CA"/>
        </w:rPr>
      </w:pPr>
    </w:p>
    <w:p w14:paraId="67CE4A76" w14:textId="5EE49EC2" w:rsidR="00CB5EC4" w:rsidRDefault="00CB5EC4" w:rsidP="000E1F52">
      <w:pPr>
        <w:rPr>
          <w:lang w:val="en-CA"/>
        </w:rPr>
      </w:pPr>
      <w:del w:id="144" w:author="zenrunner" w:date="2018-11-19T14:00:00Z">
        <w:r w:rsidDel="0057196B">
          <w:rPr>
            <w:lang w:val="en-CA"/>
          </w:rPr>
          <w:tab/>
        </w:r>
      </w:del>
      <w:r>
        <w:rPr>
          <w:lang w:val="en-CA"/>
        </w:rPr>
        <w:t>Once the shrub densities have been determined and a corresponding gradient for Low, Medium and High density is established, camera traps will be deployed in the field</w:t>
      </w:r>
      <w:r w:rsidR="007D1AFB">
        <w:rPr>
          <w:lang w:val="en-CA"/>
        </w:rPr>
        <w:t>. The</w:t>
      </w:r>
      <w:r w:rsidR="002E01F3">
        <w:rPr>
          <w:lang w:val="en-CA"/>
        </w:rPr>
        <w:t xml:space="preserve"> Camera</w:t>
      </w:r>
      <w:r w:rsidR="007D1AFB">
        <w:rPr>
          <w:lang w:val="en-CA"/>
        </w:rPr>
        <w:t xml:space="preserve"> traps will be distributed</w:t>
      </w:r>
      <w:r w:rsidR="002E01F3">
        <w:rPr>
          <w:lang w:val="en-CA"/>
        </w:rPr>
        <w:t xml:space="preserve"> at 2 separate study sites on the Elkhorn. The total number of cameras is as follows:</w:t>
      </w:r>
    </w:p>
    <w:p w14:paraId="34F2BA5F" w14:textId="77777777" w:rsidR="002E01F3" w:rsidRDefault="002E01F3" w:rsidP="000E1F52">
      <w:pPr>
        <w:rPr>
          <w:lang w:val="en-CA"/>
        </w:rPr>
      </w:pPr>
    </w:p>
    <w:p w14:paraId="03AB66ED" w14:textId="638AF933" w:rsidR="002E01F3" w:rsidRPr="001A1574" w:rsidRDefault="002E01F3" w:rsidP="000E1F52">
      <w:pPr>
        <w:rPr>
          <w:sz w:val="22"/>
          <w:szCs w:val="22"/>
          <w:lang w:val="en-CA"/>
        </w:rPr>
      </w:pPr>
      <w:r w:rsidRPr="001A1574">
        <w:rPr>
          <w:sz w:val="22"/>
          <w:szCs w:val="22"/>
          <w:lang w:val="en-CA"/>
        </w:rPr>
        <w:t>2 Sites x 3 density gradient (L</w:t>
      </w:r>
      <w:r w:rsidR="001A1574" w:rsidRPr="001A1574">
        <w:rPr>
          <w:sz w:val="22"/>
          <w:szCs w:val="22"/>
          <w:lang w:val="en-CA"/>
        </w:rPr>
        <w:t>ow</w:t>
      </w:r>
      <w:r w:rsidRPr="001A1574">
        <w:rPr>
          <w:sz w:val="22"/>
          <w:szCs w:val="22"/>
          <w:lang w:val="en-CA"/>
        </w:rPr>
        <w:t>,</w:t>
      </w:r>
      <w:r w:rsidR="001A1574" w:rsidRPr="001A1574">
        <w:rPr>
          <w:sz w:val="22"/>
          <w:szCs w:val="22"/>
          <w:lang w:val="en-CA"/>
        </w:rPr>
        <w:t xml:space="preserve"> </w:t>
      </w:r>
      <w:r w:rsidRPr="001A1574">
        <w:rPr>
          <w:sz w:val="22"/>
          <w:szCs w:val="22"/>
          <w:lang w:val="en-CA"/>
        </w:rPr>
        <w:t>M</w:t>
      </w:r>
      <w:r w:rsidR="001A1574" w:rsidRPr="001A1574">
        <w:rPr>
          <w:sz w:val="22"/>
          <w:szCs w:val="22"/>
          <w:lang w:val="en-CA"/>
        </w:rPr>
        <w:t>edium</w:t>
      </w:r>
      <w:r w:rsidRPr="001A1574">
        <w:rPr>
          <w:sz w:val="22"/>
          <w:szCs w:val="22"/>
          <w:lang w:val="en-CA"/>
        </w:rPr>
        <w:t>,</w:t>
      </w:r>
      <w:r w:rsidR="001A1574" w:rsidRPr="001A1574">
        <w:rPr>
          <w:sz w:val="22"/>
          <w:szCs w:val="22"/>
          <w:lang w:val="en-CA"/>
        </w:rPr>
        <w:t xml:space="preserve"> </w:t>
      </w:r>
      <w:r w:rsidRPr="001A1574">
        <w:rPr>
          <w:sz w:val="22"/>
          <w:szCs w:val="22"/>
          <w:lang w:val="en-CA"/>
        </w:rPr>
        <w:t>H</w:t>
      </w:r>
      <w:r w:rsidR="001A1574" w:rsidRPr="001A1574">
        <w:rPr>
          <w:sz w:val="22"/>
          <w:szCs w:val="22"/>
          <w:lang w:val="en-CA"/>
        </w:rPr>
        <w:t>igh</w:t>
      </w:r>
      <w:r w:rsidRPr="001A1574">
        <w:rPr>
          <w:sz w:val="22"/>
          <w:szCs w:val="22"/>
          <w:lang w:val="en-CA"/>
        </w:rPr>
        <w:t>)</w:t>
      </w:r>
      <w:r w:rsidR="00C72D8E" w:rsidRPr="001A1574">
        <w:rPr>
          <w:sz w:val="22"/>
          <w:szCs w:val="22"/>
          <w:lang w:val="en-CA"/>
        </w:rPr>
        <w:t xml:space="preserve"> X 2 (Shrub vs Open) x 10 Reps = 120 Sets of data</w:t>
      </w:r>
    </w:p>
    <w:p w14:paraId="5B43527D" w14:textId="77777777" w:rsidR="00C72D8E" w:rsidRDefault="00C72D8E" w:rsidP="000E1F52">
      <w:pPr>
        <w:rPr>
          <w:lang w:val="en-CA"/>
        </w:rPr>
      </w:pPr>
    </w:p>
    <w:p w14:paraId="55FC71C3" w14:textId="3300B88A" w:rsidR="000D046D" w:rsidRDefault="00FB167E" w:rsidP="00A65F9A">
      <w:pPr>
        <w:ind w:firstLine="720"/>
        <w:rPr>
          <w:lang w:val="en-CA"/>
        </w:rPr>
      </w:pPr>
      <w:r>
        <w:rPr>
          <w:lang w:val="en-CA"/>
        </w:rPr>
        <w:t xml:space="preserve">2 cameras will be placed at each study site, one looking towards the shrubs and the other away from the shrub, towards an “open” area. </w:t>
      </w:r>
      <w:r w:rsidR="00A65F9A">
        <w:rPr>
          <w:lang w:val="en-CA"/>
        </w:rPr>
        <w:t>These traps will remain at the site untouched for a “Week”</w:t>
      </w:r>
      <w:r w:rsidR="00E32A11">
        <w:rPr>
          <w:lang w:val="en-CA"/>
        </w:rPr>
        <w:t xml:space="preserve"> which will be classified as a 3</w:t>
      </w:r>
      <w:r w:rsidR="00A65F9A">
        <w:rPr>
          <w:lang w:val="en-CA"/>
        </w:rPr>
        <w:t xml:space="preserve"> day cycle. Cameras will be set to the video function and will have a 5 second run </w:t>
      </w:r>
      <w:r w:rsidR="00E32A11">
        <w:rPr>
          <w:lang w:val="en-CA"/>
        </w:rPr>
        <w:t>time when triggered by movement</w:t>
      </w:r>
      <w:r w:rsidR="00A65F9A">
        <w:rPr>
          <w:lang w:val="en-CA"/>
        </w:rPr>
        <w:t xml:space="preserve">. </w:t>
      </w:r>
      <w:r w:rsidR="00EC376A">
        <w:rPr>
          <w:lang w:val="en-CA"/>
        </w:rPr>
        <w:t>Once cameras have been removed and the corresponding SD cards are labeled and downloaded onto a hard</w:t>
      </w:r>
      <w:r w:rsidR="00D75238">
        <w:rPr>
          <w:lang w:val="en-CA"/>
        </w:rPr>
        <w:t xml:space="preserve"> </w:t>
      </w:r>
      <w:r w:rsidR="00EC376A">
        <w:rPr>
          <w:lang w:val="en-CA"/>
        </w:rPr>
        <w:t>drive</w:t>
      </w:r>
      <w:r w:rsidR="00283E83">
        <w:rPr>
          <w:lang w:val="en-CA"/>
        </w:rPr>
        <w:t>, an excel sheet will be generated</w:t>
      </w:r>
      <w:r w:rsidR="00D75238">
        <w:rPr>
          <w:lang w:val="en-CA"/>
        </w:rPr>
        <w:t xml:space="preserve"> and used for data analysis. </w:t>
      </w:r>
      <w:r w:rsidR="00E27ADE">
        <w:rPr>
          <w:lang w:val="en-CA"/>
        </w:rPr>
        <w:t>The sheet will consist of: da</w:t>
      </w:r>
      <w:r w:rsidR="00246D77">
        <w:rPr>
          <w:lang w:val="en-CA"/>
        </w:rPr>
        <w:t>te, rep, day, week, microsite (O/S</w:t>
      </w:r>
      <w:r w:rsidR="00E27ADE">
        <w:rPr>
          <w:lang w:val="en-CA"/>
        </w:rPr>
        <w:t>), animal.hit, RTU, time</w:t>
      </w:r>
      <w:r w:rsidR="00A65F9A">
        <w:rPr>
          <w:lang w:val="en-CA"/>
        </w:rPr>
        <w:t>.</w:t>
      </w:r>
      <w:r w:rsidR="00E27ADE">
        <w:rPr>
          <w:lang w:val="en-CA"/>
        </w:rPr>
        <w:t>block, actual.time, start, stop, behavior, and observations</w:t>
      </w:r>
      <w:r w:rsidR="007427AF">
        <w:rPr>
          <w:lang w:val="en-CA"/>
        </w:rPr>
        <w:t xml:space="preserve">. </w:t>
      </w:r>
      <w:r w:rsidR="00D45A92">
        <w:rPr>
          <w:lang w:val="en-CA"/>
        </w:rPr>
        <w:t>From there the total number of “hits” and “false hits” will be organized.</w:t>
      </w:r>
      <w:r w:rsidR="001013C3">
        <w:rPr>
          <w:lang w:val="en-CA"/>
        </w:rPr>
        <w:t xml:space="preserve"> From there an analysis will be conducted to </w:t>
      </w:r>
      <w:r w:rsidR="00F75915">
        <w:rPr>
          <w:lang w:val="en-CA"/>
        </w:rPr>
        <w:t>show the total number of hits in the areas that are</w:t>
      </w:r>
      <w:r w:rsidR="00B11DB7">
        <w:rPr>
          <w:lang w:val="en-CA"/>
        </w:rPr>
        <w:t xml:space="preserve"> classified as High, Medium and Low shrub densities.</w:t>
      </w:r>
    </w:p>
    <w:p w14:paraId="434895E2" w14:textId="77777777" w:rsidR="00CA1A29" w:rsidRDefault="00CA1A29" w:rsidP="000E1F52">
      <w:pPr>
        <w:rPr>
          <w:lang w:val="en-CA"/>
        </w:rPr>
      </w:pPr>
    </w:p>
    <w:p w14:paraId="72350217" w14:textId="769E23A3" w:rsidR="00FB167E" w:rsidRPr="00FB167E" w:rsidRDefault="00FB167E" w:rsidP="000E1F52">
      <w:pPr>
        <w:rPr>
          <w:b/>
          <w:lang w:val="en-CA"/>
        </w:rPr>
      </w:pPr>
      <w:r>
        <w:rPr>
          <w:b/>
          <w:lang w:val="en-CA"/>
        </w:rPr>
        <w:t>Transect:</w:t>
      </w:r>
    </w:p>
    <w:p w14:paraId="52AAE29B" w14:textId="4EA25246" w:rsidR="00CA1A29" w:rsidRDefault="00CA1A29" w:rsidP="000E1F52">
      <w:pPr>
        <w:rPr>
          <w:lang w:val="en-CA"/>
        </w:rPr>
      </w:pPr>
      <w:r>
        <w:rPr>
          <w:lang w:val="en-CA"/>
        </w:rPr>
        <w:tab/>
      </w:r>
      <w:r w:rsidRPr="0057196B">
        <w:rPr>
          <w:highlight w:val="cyan"/>
          <w:lang w:val="en-CA"/>
          <w:rPrChange w:id="145" w:author="zenrunner" w:date="2018-11-19T14:00:00Z">
            <w:rPr>
              <w:lang w:val="en-CA"/>
            </w:rPr>
          </w:rPrChange>
        </w:rPr>
        <w:t>In addition</w:t>
      </w:r>
      <w:r w:rsidR="005B65D5" w:rsidRPr="0057196B">
        <w:rPr>
          <w:highlight w:val="cyan"/>
          <w:lang w:val="en-CA"/>
          <w:rPrChange w:id="146" w:author="zenrunner" w:date="2018-11-19T14:00:00Z">
            <w:rPr>
              <w:lang w:val="en-CA"/>
            </w:rPr>
          </w:rPrChange>
        </w:rPr>
        <w:t xml:space="preserve"> to camera traps</w:t>
      </w:r>
      <w:r w:rsidRPr="0057196B">
        <w:rPr>
          <w:highlight w:val="cyan"/>
          <w:lang w:val="en-CA"/>
          <w:rPrChange w:id="147" w:author="zenrunner" w:date="2018-11-19T14:00:00Z">
            <w:rPr>
              <w:lang w:val="en-CA"/>
            </w:rPr>
          </w:rPrChange>
        </w:rPr>
        <w:t xml:space="preserve">, transects will be set up along the sites (High </w:t>
      </w:r>
      <w:r w:rsidRPr="0057196B">
        <w:rPr>
          <w:highlight w:val="cyan"/>
          <w:rPrChange w:id="148" w:author="zenrunner" w:date="2018-11-19T14:00:00Z">
            <w:rPr/>
          </w:rPrChange>
        </w:rPr>
        <w:t xml:space="preserve">medium and low </w:t>
      </w:r>
      <w:r w:rsidR="005B65D5" w:rsidRPr="0057196B">
        <w:rPr>
          <w:highlight w:val="cyan"/>
          <w:rPrChange w:id="149" w:author="zenrunner" w:date="2018-11-19T14:00:00Z">
            <w:rPr/>
          </w:rPrChange>
        </w:rPr>
        <w:t xml:space="preserve">shrub </w:t>
      </w:r>
      <w:r w:rsidRPr="0057196B">
        <w:rPr>
          <w:highlight w:val="cyan"/>
          <w:rPrChange w:id="150" w:author="zenrunner" w:date="2018-11-19T14:00:00Z">
            <w:rPr/>
          </w:rPrChange>
        </w:rPr>
        <w:t>density</w:t>
      </w:r>
      <w:r w:rsidRPr="0057196B">
        <w:rPr>
          <w:highlight w:val="cyan"/>
          <w:lang w:val="en-CA"/>
          <w:rPrChange w:id="151" w:author="zenrunner" w:date="2018-11-19T14:00:00Z">
            <w:rPr>
              <w:lang w:val="en-CA"/>
            </w:rPr>
          </w:rPrChange>
        </w:rPr>
        <w:t>)</w:t>
      </w:r>
      <w:r w:rsidR="00587047" w:rsidRPr="0057196B">
        <w:rPr>
          <w:highlight w:val="cyan"/>
          <w:lang w:val="en-CA"/>
          <w:rPrChange w:id="152" w:author="zenrunner" w:date="2018-11-19T14:00:00Z">
            <w:rPr>
              <w:lang w:val="en-CA"/>
            </w:rPr>
          </w:rPrChange>
        </w:rPr>
        <w:t xml:space="preserve"> </w:t>
      </w:r>
      <w:r w:rsidR="005B65D5" w:rsidRPr="0057196B">
        <w:rPr>
          <w:highlight w:val="cyan"/>
          <w:lang w:val="en-CA"/>
          <w:rPrChange w:id="153" w:author="zenrunner" w:date="2018-11-19T14:00:00Z">
            <w:rPr>
              <w:lang w:val="en-CA"/>
            </w:rPr>
          </w:rPrChange>
        </w:rPr>
        <w:t xml:space="preserve">to </w:t>
      </w:r>
      <w:r w:rsidR="00587047" w:rsidRPr="0057196B">
        <w:rPr>
          <w:highlight w:val="cyan"/>
          <w:lang w:val="en-CA"/>
          <w:rPrChange w:id="154" w:author="zenrunner" w:date="2018-11-19T14:00:00Z">
            <w:rPr>
              <w:lang w:val="en-CA"/>
            </w:rPr>
          </w:rPrChange>
        </w:rPr>
        <w:t>gather more measurements on shrub densities in the area, as well as observing any animal activity or presence along the transects.</w:t>
      </w:r>
      <w:r w:rsidR="00873442" w:rsidRPr="0057196B">
        <w:rPr>
          <w:highlight w:val="cyan"/>
          <w:lang w:val="en-CA"/>
          <w:rPrChange w:id="155" w:author="zenrunner" w:date="2018-11-19T14:00:00Z">
            <w:rPr>
              <w:lang w:val="en-CA"/>
            </w:rPr>
          </w:rPrChange>
        </w:rPr>
        <w:t xml:space="preserve"> The total number of transects will be dependent upon the total number of microsites located/established</w:t>
      </w:r>
      <w:r w:rsidR="005B65D5" w:rsidRPr="0057196B">
        <w:rPr>
          <w:highlight w:val="cyan"/>
          <w:lang w:val="en-CA"/>
          <w:rPrChange w:id="156" w:author="zenrunner" w:date="2018-11-19T14:00:00Z">
            <w:rPr>
              <w:lang w:val="en-CA"/>
            </w:rPr>
          </w:rPrChange>
        </w:rPr>
        <w:t xml:space="preserve"> which will be determined after the first visit in February</w:t>
      </w:r>
      <w:r w:rsidR="00873442" w:rsidRPr="0057196B">
        <w:rPr>
          <w:highlight w:val="cyan"/>
          <w:lang w:val="en-CA"/>
          <w:rPrChange w:id="157" w:author="zenrunner" w:date="2018-11-19T14:00:00Z">
            <w:rPr>
              <w:lang w:val="en-CA"/>
            </w:rPr>
          </w:rPrChange>
        </w:rPr>
        <w:t>.</w:t>
      </w:r>
      <w:r w:rsidR="005B65D5" w:rsidRPr="0057196B">
        <w:rPr>
          <w:highlight w:val="cyan"/>
          <w:lang w:val="en-CA"/>
          <w:rPrChange w:id="158" w:author="zenrunner" w:date="2018-11-19T14:00:00Z">
            <w:rPr>
              <w:lang w:val="en-CA"/>
            </w:rPr>
          </w:rPrChange>
        </w:rPr>
        <w:t xml:space="preserve"> </w:t>
      </w:r>
      <w:r w:rsidR="00362384" w:rsidRPr="0057196B">
        <w:rPr>
          <w:highlight w:val="cyan"/>
          <w:lang w:val="en-CA"/>
          <w:rPrChange w:id="159" w:author="zenrunner" w:date="2018-11-19T14:00:00Z">
            <w:rPr>
              <w:lang w:val="en-CA"/>
            </w:rPr>
          </w:rPrChange>
        </w:rPr>
        <w:t>A 100m transect will be set up randomly along the site. From there</w:t>
      </w:r>
      <w:r w:rsidR="00ED0B9B" w:rsidRPr="0057196B">
        <w:rPr>
          <w:highlight w:val="cyan"/>
          <w:lang w:val="en-CA"/>
          <w:rPrChange w:id="160" w:author="zenrunner" w:date="2018-11-19T14:00:00Z">
            <w:rPr>
              <w:lang w:val="en-CA"/>
            </w:rPr>
          </w:rPrChange>
        </w:rPr>
        <w:t>, every 2 meters along the transect, the total shrub density will be recorded in a 10m radius.</w:t>
      </w:r>
      <w:r w:rsidR="000327E5" w:rsidRPr="0057196B">
        <w:rPr>
          <w:highlight w:val="cyan"/>
          <w:lang w:val="en-CA"/>
          <w:rPrChange w:id="161" w:author="zenrunner" w:date="2018-11-19T14:00:00Z">
            <w:rPr>
              <w:lang w:val="en-CA"/>
            </w:rPr>
          </w:rPrChange>
        </w:rPr>
        <w:t xml:space="preserve"> This will continue from 0m to 100m on the transect. GPS locations for the beginning and end of the transects will be taken and recorded. While continuing on the transect any animal observations will be noted on the corresponding section of the transect. Any animal activity must take place within the 10m Radius from the transect.</w:t>
      </w:r>
      <w:ins w:id="162" w:author="zenrunner" w:date="2018-11-19T14:00:00Z">
        <w:r w:rsidR="0057196B" w:rsidRPr="0057196B">
          <w:rPr>
            <w:highlight w:val="cyan"/>
            <w:lang w:val="en-CA"/>
            <w:rPrChange w:id="163" w:author="zenrunner" w:date="2018-11-19T14:00:00Z">
              <w:rPr>
                <w:lang w:val="en-CA"/>
              </w:rPr>
            </w:rPrChange>
          </w:rPr>
          <w:t xml:space="preserve">  </w:t>
        </w:r>
        <w:r w:rsidR="0057196B" w:rsidRPr="0057196B">
          <w:rPr>
            <w:highlight w:val="cyan"/>
            <w:lang w:val="en-CA"/>
          </w:rPr>
          <w:t>R</w:t>
        </w:r>
        <w:r w:rsidR="0057196B" w:rsidRPr="0057196B">
          <w:rPr>
            <w:highlight w:val="cyan"/>
            <w:lang w:val="en-CA"/>
            <w:rPrChange w:id="164" w:author="zenrunner" w:date="2018-11-19T14:00:00Z">
              <w:rPr>
                <w:lang w:val="en-CA"/>
              </w:rPr>
            </w:rPrChange>
          </w:rPr>
          <w:t>evise</w:t>
        </w:r>
        <w:r w:rsidR="0057196B">
          <w:rPr>
            <w:lang w:val="en-CA"/>
          </w:rPr>
          <w:t xml:space="preserve"> be more direct in language – state what you will do.</w:t>
        </w:r>
      </w:ins>
    </w:p>
    <w:p w14:paraId="4AA3ACCA" w14:textId="77777777" w:rsidR="00715FBE" w:rsidRDefault="00715FBE" w:rsidP="000E1F52">
      <w:pPr>
        <w:rPr>
          <w:b/>
          <w:lang w:val="en-CA"/>
        </w:rPr>
      </w:pPr>
    </w:p>
    <w:p w14:paraId="291CAB48" w14:textId="67FF44DF" w:rsidR="00587047" w:rsidRPr="00715FBE" w:rsidRDefault="00873442" w:rsidP="000E1F52">
      <w:pPr>
        <w:rPr>
          <w:b/>
          <w:lang w:val="en-CA"/>
        </w:rPr>
      </w:pPr>
      <w:r>
        <w:rPr>
          <w:b/>
          <w:lang w:val="en-CA"/>
        </w:rPr>
        <w:t>Focal Observations</w:t>
      </w:r>
      <w:r w:rsidR="00715FBE">
        <w:rPr>
          <w:b/>
          <w:lang w:val="en-CA"/>
        </w:rPr>
        <w:t>:</w:t>
      </w:r>
    </w:p>
    <w:p w14:paraId="7BC2420C" w14:textId="06A27107" w:rsidR="00587047" w:rsidRPr="007427AF" w:rsidRDefault="00587047" w:rsidP="000E1F52">
      <w:pPr>
        <w:rPr>
          <w:lang w:val="en-CA"/>
        </w:rPr>
      </w:pPr>
      <w:r>
        <w:rPr>
          <w:lang w:val="en-CA"/>
        </w:rPr>
        <w:tab/>
      </w:r>
      <w:r w:rsidR="00160EA9">
        <w:rPr>
          <w:lang w:val="en-CA"/>
        </w:rPr>
        <w:t xml:space="preserve">The </w:t>
      </w:r>
      <w:r>
        <w:rPr>
          <w:lang w:val="en-CA"/>
        </w:rPr>
        <w:t xml:space="preserve">Final portion of the study is to include several hours of </w:t>
      </w:r>
      <w:r w:rsidR="00012896">
        <w:rPr>
          <w:lang w:val="en-CA"/>
        </w:rPr>
        <w:t xml:space="preserve">focal </w:t>
      </w:r>
      <w:r w:rsidR="001177E3">
        <w:rPr>
          <w:lang w:val="en-CA"/>
        </w:rPr>
        <w:t>observations</w:t>
      </w:r>
      <w:r>
        <w:rPr>
          <w:lang w:val="en-CA"/>
        </w:rPr>
        <w:t>. A few hours will be dedicate to each site where any observed animal will be re</w:t>
      </w:r>
      <w:r w:rsidR="00997592">
        <w:rPr>
          <w:lang w:val="en-CA"/>
        </w:rPr>
        <w:t>corded. Recordings including GPS</w:t>
      </w:r>
      <w:r>
        <w:rPr>
          <w:lang w:val="en-CA"/>
        </w:rPr>
        <w:t xml:space="preserve"> location, which site the animal is found and activity will be noted.</w:t>
      </w:r>
      <w:r w:rsidR="00160EA9">
        <w:rPr>
          <w:lang w:val="en-CA"/>
        </w:rPr>
        <w:t xml:space="preserve"> This will be conducted at the same time as the Camera traps are deployed in the field. Recordings will be taken whenever an animal is found during the observations. When found time will be noted as well as the type of animal, its behavior, its corresponding location, distance to shrub, and if possible how dense the shrubs are in the area.</w:t>
      </w:r>
    </w:p>
    <w:p w14:paraId="45C9B3B8" w14:textId="77777777" w:rsidR="002D2C65" w:rsidRDefault="002D2C65" w:rsidP="000E1F52">
      <w:pPr>
        <w:rPr>
          <w:lang w:val="en-CA"/>
        </w:rPr>
      </w:pPr>
    </w:p>
    <w:p w14:paraId="249AAB0E" w14:textId="2431E663" w:rsidR="00A835DC" w:rsidRPr="00F20868" w:rsidRDefault="00F20868" w:rsidP="00A835DC">
      <w:pPr>
        <w:rPr>
          <w:b/>
          <w:lang w:val="en-CA"/>
        </w:rPr>
      </w:pPr>
      <w:r>
        <w:rPr>
          <w:b/>
          <w:lang w:val="en-CA"/>
        </w:rPr>
        <w:t>Progress to Date:</w:t>
      </w:r>
    </w:p>
    <w:p w14:paraId="64111A66" w14:textId="3DFBC9C1" w:rsidR="00064637" w:rsidRDefault="00064637" w:rsidP="00064637">
      <w:pPr>
        <w:jc w:val="center"/>
        <w:rPr>
          <w:lang w:val="en-CA"/>
        </w:rPr>
      </w:pPr>
      <w:r>
        <w:rPr>
          <w:noProof/>
        </w:rPr>
        <w:drawing>
          <wp:inline distT="0" distB="0" distL="0" distR="0" wp14:anchorId="5361118D" wp14:editId="73C41C2A">
            <wp:extent cx="3873840" cy="4157746"/>
            <wp:effectExtent l="0" t="0" r="0" b="8255"/>
            <wp:docPr id="2" name="Picture 2" descr="../Shrub%20Density%2010m%20radiu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hrub%20Density%2010m%20radius.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76649" cy="4160761"/>
                    </a:xfrm>
                    <a:prstGeom prst="rect">
                      <a:avLst/>
                    </a:prstGeom>
                    <a:noFill/>
                    <a:ln>
                      <a:noFill/>
                    </a:ln>
                  </pic:spPr>
                </pic:pic>
              </a:graphicData>
            </a:graphic>
          </wp:inline>
        </w:drawing>
      </w:r>
    </w:p>
    <w:p w14:paraId="05D12C2B" w14:textId="1951C9C5" w:rsidR="00064637" w:rsidRDefault="00406D24" w:rsidP="000E1F52">
      <w:pPr>
        <w:rPr>
          <w:lang w:val="en-CA"/>
        </w:rPr>
      </w:pPr>
      <w:r>
        <w:rPr>
          <w:lang w:val="en-CA"/>
        </w:rPr>
        <w:t>Figure 2</w:t>
      </w:r>
      <w:r w:rsidR="00064637">
        <w:rPr>
          <w:lang w:val="en-CA"/>
        </w:rPr>
        <w:t xml:space="preserve">: Total </w:t>
      </w:r>
      <w:r w:rsidR="00064637">
        <w:rPr>
          <w:i/>
          <w:lang w:val="en-CA"/>
        </w:rPr>
        <w:t>Ephedra Californica</w:t>
      </w:r>
      <w:r w:rsidR="00064637">
        <w:rPr>
          <w:lang w:val="en-CA"/>
        </w:rPr>
        <w:t xml:space="preserve"> density in a 10m radius at site 4 in the Carrizo plain</w:t>
      </w:r>
      <w:r w:rsidR="00F71D3C">
        <w:rPr>
          <w:lang w:val="en-CA"/>
        </w:rPr>
        <w:t xml:space="preserve"> in 2016, 2017 and 2018</w:t>
      </w:r>
      <w:r w:rsidR="00064637">
        <w:rPr>
          <w:lang w:val="en-CA"/>
        </w:rPr>
        <w:t>.</w:t>
      </w:r>
    </w:p>
    <w:p w14:paraId="2F99F68B" w14:textId="0E48FDED" w:rsidR="00A04F5B" w:rsidRDefault="00A04F5B" w:rsidP="00A04F5B">
      <w:pPr>
        <w:jc w:val="center"/>
        <w:rPr>
          <w:lang w:val="en-CA"/>
        </w:rPr>
      </w:pPr>
      <w:r>
        <w:rPr>
          <w:b/>
          <w:noProof/>
        </w:rPr>
        <w:drawing>
          <wp:inline distT="0" distB="0" distL="0" distR="0" wp14:anchorId="21422C7D" wp14:editId="02B18484">
            <wp:extent cx="4725035" cy="5071324"/>
            <wp:effectExtent l="0" t="0" r="0" b="8890"/>
            <wp:docPr id="1" name="Picture 1" descr="../Histogram%2020m%20Density.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stogram%2020m%20Density.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29940" cy="5076588"/>
                    </a:xfrm>
                    <a:prstGeom prst="rect">
                      <a:avLst/>
                    </a:prstGeom>
                    <a:noFill/>
                    <a:ln>
                      <a:noFill/>
                    </a:ln>
                  </pic:spPr>
                </pic:pic>
              </a:graphicData>
            </a:graphic>
          </wp:inline>
        </w:drawing>
      </w:r>
    </w:p>
    <w:p w14:paraId="6D232A6E" w14:textId="3B095BD7" w:rsidR="00A04F5B" w:rsidRDefault="00E512E4" w:rsidP="00A04F5B">
      <w:pPr>
        <w:jc w:val="both"/>
        <w:rPr>
          <w:lang w:val="en-CA"/>
        </w:rPr>
      </w:pPr>
      <w:r>
        <w:rPr>
          <w:lang w:val="en-CA"/>
        </w:rPr>
        <w:t>Figure 4</w:t>
      </w:r>
      <w:r w:rsidR="00A04F5B">
        <w:rPr>
          <w:lang w:val="en-CA"/>
        </w:rPr>
        <w:t xml:space="preserve">: Total </w:t>
      </w:r>
      <w:r w:rsidR="00A04F5B">
        <w:rPr>
          <w:i/>
          <w:lang w:val="en-CA"/>
        </w:rPr>
        <w:t>Ephedra Californica</w:t>
      </w:r>
      <w:r w:rsidR="00A04F5B">
        <w:rPr>
          <w:lang w:val="en-CA"/>
        </w:rPr>
        <w:t xml:space="preserve"> density in a 20m radius at site 4 in the Carrizo Plain</w:t>
      </w:r>
      <w:r w:rsidR="00F71D3C">
        <w:rPr>
          <w:lang w:val="en-CA"/>
        </w:rPr>
        <w:t xml:space="preserve"> in 2016, 2017 and 2018</w:t>
      </w:r>
      <w:r w:rsidR="00A04F5B">
        <w:rPr>
          <w:lang w:val="en-CA"/>
        </w:rPr>
        <w:t>.</w:t>
      </w:r>
    </w:p>
    <w:p w14:paraId="6675DB76" w14:textId="77777777" w:rsidR="00A04F5B" w:rsidRDefault="00A04F5B" w:rsidP="00A04F5B">
      <w:pPr>
        <w:jc w:val="center"/>
        <w:rPr>
          <w:lang w:val="en-CA"/>
        </w:rPr>
      </w:pPr>
    </w:p>
    <w:p w14:paraId="22ADBF36" w14:textId="3F87362A" w:rsidR="00A04F5B" w:rsidRPr="004F5F38" w:rsidRDefault="00A04F5B" w:rsidP="000E1F52">
      <w:pPr>
        <w:rPr>
          <w:lang w:val="en-CA"/>
        </w:rPr>
      </w:pPr>
      <w:r>
        <w:rPr>
          <w:lang w:val="en-CA"/>
        </w:rPr>
        <w:tab/>
      </w:r>
      <w:r w:rsidR="00E512E4">
        <w:rPr>
          <w:lang w:val="en-CA"/>
        </w:rPr>
        <w:t>The data for Figure 3 and Figure 4</w:t>
      </w:r>
      <w:r w:rsidR="000161E9">
        <w:rPr>
          <w:lang w:val="en-CA"/>
        </w:rPr>
        <w:t xml:space="preserve"> were taken from shrub density measurements</w:t>
      </w:r>
      <w:ins w:id="165" w:author="zenrunner" w:date="2018-11-19T14:01:00Z">
        <w:r w:rsidR="00453E02">
          <w:rPr>
            <w:lang w:val="en-CA"/>
          </w:rPr>
          <w:t xml:space="preserve"> using ArcGIS imagery</w:t>
        </w:r>
        <w:r w:rsidR="005B0D37">
          <w:rPr>
            <w:lang w:val="en-CA"/>
          </w:rPr>
          <w:t xml:space="preserve"> </w:t>
        </w:r>
      </w:ins>
      <w:del w:id="166" w:author="zenrunner" w:date="2018-11-19T14:01:00Z">
        <w:r w:rsidR="000161E9" w:rsidDel="005B0D37">
          <w:rPr>
            <w:lang w:val="en-CA"/>
          </w:rPr>
          <w:delText xml:space="preserve">, rcorded during 2016, 2017 and 2018 </w:delText>
        </w:r>
      </w:del>
      <w:r w:rsidR="000161E9">
        <w:rPr>
          <w:lang w:val="en-CA"/>
        </w:rPr>
        <w:t xml:space="preserve">at the Carrizo </w:t>
      </w:r>
      <w:del w:id="167" w:author="zenrunner" w:date="2018-11-19T14:01:00Z">
        <w:r w:rsidR="000161E9" w:rsidDel="005B0D37">
          <w:rPr>
            <w:lang w:val="en-CA"/>
          </w:rPr>
          <w:delText>plain site</w:delText>
        </w:r>
      </w:del>
      <w:ins w:id="168" w:author="zenrunner" w:date="2018-11-19T14:01:00Z">
        <w:r w:rsidR="005B0D37">
          <w:rPr>
            <w:lang w:val="en-CA"/>
          </w:rPr>
          <w:t>National Monument</w:t>
        </w:r>
      </w:ins>
      <w:r w:rsidR="000161E9">
        <w:rPr>
          <w:lang w:val="en-CA"/>
        </w:rPr>
        <w:t xml:space="preserve">. </w:t>
      </w:r>
      <w:del w:id="169" w:author="zenrunner" w:date="2018-11-19T14:01:00Z">
        <w:r w:rsidDel="00D41F68">
          <w:rPr>
            <w:lang w:val="en-CA"/>
          </w:rPr>
          <w:delText xml:space="preserve">Figure </w:delText>
        </w:r>
        <w:r w:rsidR="00E512E4" w:rsidDel="00D41F68">
          <w:rPr>
            <w:lang w:val="en-CA"/>
          </w:rPr>
          <w:delText>3</w:delText>
        </w:r>
        <w:r w:rsidDel="00D41F68">
          <w:rPr>
            <w:lang w:val="en-CA"/>
          </w:rPr>
          <w:delText xml:space="preserve"> </w:delText>
        </w:r>
        <w:r w:rsidR="004F5F38" w:rsidDel="00D41F68">
          <w:rPr>
            <w:lang w:val="en-CA"/>
          </w:rPr>
          <w:delText>displays t</w:delText>
        </w:r>
      </w:del>
      <w:ins w:id="170" w:author="zenrunner" w:date="2018-11-19T14:01:00Z">
        <w:r w:rsidR="00D41F68">
          <w:rPr>
            <w:lang w:val="en-CA"/>
          </w:rPr>
          <w:t>T</w:t>
        </w:r>
      </w:ins>
      <w:r w:rsidR="004F5F38">
        <w:rPr>
          <w:lang w:val="en-CA"/>
        </w:rPr>
        <w:t xml:space="preserve">he total number of </w:t>
      </w:r>
      <w:r w:rsidR="004F5F38">
        <w:rPr>
          <w:i/>
          <w:lang w:val="en-CA"/>
        </w:rPr>
        <w:t>Ephedra Californica</w:t>
      </w:r>
      <w:r w:rsidR="004F5F38">
        <w:rPr>
          <w:lang w:val="en-CA"/>
        </w:rPr>
        <w:t xml:space="preserve"> at varying sites, in a 10m radius</w:t>
      </w:r>
      <w:ins w:id="171" w:author="zenrunner" w:date="2018-11-19T14:01:00Z">
        <w:r w:rsidR="00D41F68">
          <w:rPr>
            <w:lang w:val="en-CA"/>
          </w:rPr>
          <w:t xml:space="preserve"> (fig 3) shows that t</w:t>
        </w:r>
      </w:ins>
      <w:del w:id="172" w:author="zenrunner" w:date="2018-11-19T14:01:00Z">
        <w:r w:rsidR="004F5F38" w:rsidDel="00D41F68">
          <w:rPr>
            <w:lang w:val="en-CA"/>
          </w:rPr>
          <w:delText xml:space="preserve">. The data shows </w:delText>
        </w:r>
        <w:r w:rsidR="004D7CCE" w:rsidDel="00D41F68">
          <w:rPr>
            <w:lang w:val="en-CA"/>
          </w:rPr>
          <w:delText>that t</w:delText>
        </w:r>
      </w:del>
      <w:r w:rsidR="004D7CCE">
        <w:rPr>
          <w:lang w:val="en-CA"/>
        </w:rPr>
        <w:t xml:space="preserve">he </w:t>
      </w:r>
      <w:del w:id="173" w:author="zenrunner" w:date="2018-11-19T14:01:00Z">
        <w:r w:rsidR="004D7CCE" w:rsidDel="000E19DE">
          <w:rPr>
            <w:lang w:val="en-CA"/>
          </w:rPr>
          <w:delText xml:space="preserve">average </w:delText>
        </w:r>
      </w:del>
      <w:ins w:id="174" w:author="zenrunner" w:date="2018-11-19T14:01:00Z">
        <w:r w:rsidR="000E19DE">
          <w:rPr>
            <w:lang w:val="en-CA"/>
          </w:rPr>
          <w:t>mean</w:t>
        </w:r>
        <w:r w:rsidR="000E19DE">
          <w:rPr>
            <w:lang w:val="en-CA"/>
          </w:rPr>
          <w:t xml:space="preserve"> </w:t>
        </w:r>
      </w:ins>
      <w:r w:rsidR="004D7CCE">
        <w:rPr>
          <w:lang w:val="en-CA"/>
        </w:rPr>
        <w:t>number of shrubs found within</w:t>
      </w:r>
      <w:r w:rsidR="000161E9">
        <w:rPr>
          <w:lang w:val="en-CA"/>
        </w:rPr>
        <w:t xml:space="preserve"> a 10m radius is around 1. When the observation increases from 10m to 20m, we notice an increase in the number of shrubs that would b</w:t>
      </w:r>
      <w:r w:rsidR="00E512E4">
        <w:rPr>
          <w:lang w:val="en-CA"/>
        </w:rPr>
        <w:t xml:space="preserve">e found in this radius. </w:t>
      </w:r>
      <w:r w:rsidR="00E512E4" w:rsidRPr="003D2675">
        <w:rPr>
          <w:highlight w:val="cyan"/>
          <w:lang w:val="en-CA"/>
          <w:rPrChange w:id="175" w:author="zenrunner" w:date="2018-11-19T14:02:00Z">
            <w:rPr>
              <w:lang w:val="en-CA"/>
            </w:rPr>
          </w:rPrChange>
        </w:rPr>
        <w:t>Figure 4</w:t>
      </w:r>
      <w:r w:rsidR="000161E9" w:rsidRPr="003D2675">
        <w:rPr>
          <w:highlight w:val="cyan"/>
          <w:lang w:val="en-CA"/>
          <w:rPrChange w:id="176" w:author="zenrunner" w:date="2018-11-19T14:02:00Z">
            <w:rPr>
              <w:lang w:val="en-CA"/>
            </w:rPr>
          </w:rPrChange>
        </w:rPr>
        <w:t xml:space="preserve"> shows that this increase from observing density at 10m to 20m, increases the total density of the area. The average density when observing in this 20m radius was around 5 shrubs.</w:t>
      </w:r>
    </w:p>
    <w:p w14:paraId="43C41B44" w14:textId="77777777" w:rsidR="004F5F38" w:rsidRDefault="004F5F38" w:rsidP="000E1F52">
      <w:pPr>
        <w:rPr>
          <w:lang w:val="en-CA"/>
        </w:rPr>
      </w:pPr>
    </w:p>
    <w:p w14:paraId="41216914" w14:textId="77777777" w:rsidR="004563CF" w:rsidRDefault="004563CF" w:rsidP="000E1F52">
      <w:pPr>
        <w:rPr>
          <w:lang w:val="en-CA"/>
        </w:rPr>
      </w:pPr>
    </w:p>
    <w:p w14:paraId="39C9023A" w14:textId="77777777" w:rsidR="004563CF" w:rsidRDefault="004563CF" w:rsidP="000E1F52">
      <w:pPr>
        <w:rPr>
          <w:lang w:val="en-CA"/>
        </w:rPr>
      </w:pPr>
    </w:p>
    <w:p w14:paraId="6F673C5D" w14:textId="77777777" w:rsidR="004563CF" w:rsidRDefault="004563CF" w:rsidP="000E1F52">
      <w:pPr>
        <w:rPr>
          <w:lang w:val="en-CA"/>
        </w:rPr>
      </w:pPr>
    </w:p>
    <w:p w14:paraId="6683BF0F" w14:textId="77777777" w:rsidR="004563CF" w:rsidRPr="00A835DC" w:rsidRDefault="004563CF" w:rsidP="000E1F52">
      <w:pPr>
        <w:rPr>
          <w:lang w:val="en-CA"/>
        </w:rPr>
      </w:pPr>
    </w:p>
    <w:p w14:paraId="6F1820BA" w14:textId="01DB21A2" w:rsidR="00116E6F" w:rsidRDefault="0048685D" w:rsidP="000E1F52">
      <w:pPr>
        <w:rPr>
          <w:b/>
          <w:lang w:val="en-CA"/>
        </w:rPr>
      </w:pPr>
      <w:r>
        <w:rPr>
          <w:b/>
          <w:lang w:val="en-CA"/>
        </w:rPr>
        <w:t>Timeline:</w:t>
      </w:r>
    </w:p>
    <w:p w14:paraId="28C75380" w14:textId="65270293" w:rsidR="0048685D" w:rsidRPr="00A835DC" w:rsidRDefault="00A835DC" w:rsidP="000E1F52">
      <w:pPr>
        <w:rPr>
          <w:lang w:val="en-CA"/>
        </w:rPr>
      </w:pPr>
      <w:r>
        <w:rPr>
          <w:lang w:val="en-CA"/>
        </w:rPr>
        <w:t>Table 2: Timeline for Chapter 2 Research.</w:t>
      </w:r>
    </w:p>
    <w:tbl>
      <w:tblPr>
        <w:tblStyle w:val="TableGrid"/>
        <w:tblW w:w="0" w:type="auto"/>
        <w:tblLook w:val="04A0" w:firstRow="1" w:lastRow="0" w:firstColumn="1" w:lastColumn="0" w:noHBand="0" w:noVBand="1"/>
      </w:tblPr>
      <w:tblGrid>
        <w:gridCol w:w="4675"/>
        <w:gridCol w:w="4675"/>
      </w:tblGrid>
      <w:tr w:rsidR="00A40196" w14:paraId="6D66AF98" w14:textId="77777777" w:rsidTr="00A40196">
        <w:tc>
          <w:tcPr>
            <w:tcW w:w="4675" w:type="dxa"/>
          </w:tcPr>
          <w:p w14:paraId="6F17BF24" w14:textId="677EF85C" w:rsidR="00A40196" w:rsidRPr="00A40196" w:rsidRDefault="00A40196" w:rsidP="000E1F52">
            <w:pPr>
              <w:rPr>
                <w:b/>
                <w:lang w:val="en-CA"/>
              </w:rPr>
            </w:pPr>
            <w:r w:rsidRPr="00A40196">
              <w:rPr>
                <w:b/>
                <w:lang w:val="en-CA"/>
              </w:rPr>
              <w:t>Timeline</w:t>
            </w:r>
          </w:p>
        </w:tc>
        <w:tc>
          <w:tcPr>
            <w:tcW w:w="4675" w:type="dxa"/>
          </w:tcPr>
          <w:p w14:paraId="7D0CC175" w14:textId="115FF4C3" w:rsidR="00A40196" w:rsidRPr="00A40196" w:rsidRDefault="00A40196" w:rsidP="000E1F52">
            <w:pPr>
              <w:rPr>
                <w:b/>
                <w:lang w:val="en-CA"/>
              </w:rPr>
            </w:pPr>
            <w:r>
              <w:rPr>
                <w:b/>
                <w:lang w:val="en-CA"/>
              </w:rPr>
              <w:t>Goals</w:t>
            </w:r>
          </w:p>
        </w:tc>
      </w:tr>
      <w:tr w:rsidR="00A40196" w14:paraId="5C7584A9" w14:textId="77777777" w:rsidTr="00A40196">
        <w:tc>
          <w:tcPr>
            <w:tcW w:w="4675" w:type="dxa"/>
          </w:tcPr>
          <w:p w14:paraId="176B516F" w14:textId="72E3A6CC" w:rsidR="00A40196" w:rsidRDefault="00A40196" w:rsidP="000E1F52">
            <w:pPr>
              <w:rPr>
                <w:lang w:val="en-CA"/>
              </w:rPr>
            </w:pPr>
            <w:r>
              <w:rPr>
                <w:lang w:val="en-CA"/>
              </w:rPr>
              <w:t>February 2019</w:t>
            </w:r>
          </w:p>
        </w:tc>
        <w:tc>
          <w:tcPr>
            <w:tcW w:w="4675" w:type="dxa"/>
          </w:tcPr>
          <w:p w14:paraId="0B1FC281" w14:textId="04A54316" w:rsidR="00A40196" w:rsidRDefault="00A40196" w:rsidP="00A40196">
            <w:pPr>
              <w:rPr>
                <w:lang w:val="en-CA"/>
              </w:rPr>
            </w:pPr>
            <w:r>
              <w:rPr>
                <w:lang w:val="en-CA"/>
              </w:rPr>
              <w:t>Travel to Carrizo study site to get preliminary data on potential sites. Pick potential sites.</w:t>
            </w:r>
          </w:p>
        </w:tc>
      </w:tr>
      <w:tr w:rsidR="00A40196" w14:paraId="5A3F7595" w14:textId="77777777" w:rsidTr="00A40196">
        <w:tc>
          <w:tcPr>
            <w:tcW w:w="4675" w:type="dxa"/>
          </w:tcPr>
          <w:p w14:paraId="236F3145" w14:textId="082BD189" w:rsidR="00A40196" w:rsidRDefault="00A40196" w:rsidP="000E1F52">
            <w:pPr>
              <w:rPr>
                <w:lang w:val="en-CA"/>
              </w:rPr>
            </w:pPr>
            <w:r>
              <w:rPr>
                <w:lang w:val="en-CA"/>
              </w:rPr>
              <w:t>March 2019</w:t>
            </w:r>
          </w:p>
        </w:tc>
        <w:tc>
          <w:tcPr>
            <w:tcW w:w="4675" w:type="dxa"/>
          </w:tcPr>
          <w:p w14:paraId="7BC1F0CA" w14:textId="443C3A23" w:rsidR="00A40196" w:rsidRDefault="00A40196" w:rsidP="000E1F52">
            <w:pPr>
              <w:rPr>
                <w:lang w:val="en-CA"/>
              </w:rPr>
            </w:pPr>
            <w:r>
              <w:rPr>
                <w:lang w:val="en-CA"/>
              </w:rPr>
              <w:t xml:space="preserve">Work with data collected from February trip. </w:t>
            </w:r>
          </w:p>
        </w:tc>
      </w:tr>
      <w:tr w:rsidR="00A40196" w14:paraId="0E30216D" w14:textId="77777777" w:rsidTr="00A40196">
        <w:tc>
          <w:tcPr>
            <w:tcW w:w="4675" w:type="dxa"/>
          </w:tcPr>
          <w:p w14:paraId="4F8ECD3D" w14:textId="141222DA" w:rsidR="00A40196" w:rsidRDefault="00A40196" w:rsidP="000E1F52">
            <w:pPr>
              <w:rPr>
                <w:lang w:val="en-CA"/>
              </w:rPr>
            </w:pPr>
            <w:r>
              <w:rPr>
                <w:lang w:val="en-CA"/>
              </w:rPr>
              <w:t>April 2019</w:t>
            </w:r>
          </w:p>
        </w:tc>
        <w:tc>
          <w:tcPr>
            <w:tcW w:w="4675" w:type="dxa"/>
          </w:tcPr>
          <w:p w14:paraId="34647D85" w14:textId="558F2336" w:rsidR="00A40196" w:rsidRDefault="00A40196" w:rsidP="000E1F52">
            <w:pPr>
              <w:rPr>
                <w:lang w:val="en-CA"/>
              </w:rPr>
            </w:pPr>
            <w:r>
              <w:rPr>
                <w:lang w:val="en-CA"/>
              </w:rPr>
              <w:t>Continue working with data collected from February trip, work on write up for Chapter 1</w:t>
            </w:r>
          </w:p>
        </w:tc>
      </w:tr>
      <w:tr w:rsidR="00A40196" w14:paraId="44C8AA11" w14:textId="77777777" w:rsidTr="00A40196">
        <w:tc>
          <w:tcPr>
            <w:tcW w:w="4675" w:type="dxa"/>
          </w:tcPr>
          <w:p w14:paraId="1C6FAE3C" w14:textId="61311B46" w:rsidR="00A40196" w:rsidRDefault="00A40196" w:rsidP="000E1F52">
            <w:pPr>
              <w:rPr>
                <w:lang w:val="en-CA"/>
              </w:rPr>
            </w:pPr>
            <w:r>
              <w:rPr>
                <w:lang w:val="en-CA"/>
              </w:rPr>
              <w:t>May 2019</w:t>
            </w:r>
          </w:p>
        </w:tc>
        <w:tc>
          <w:tcPr>
            <w:tcW w:w="4675" w:type="dxa"/>
          </w:tcPr>
          <w:p w14:paraId="037BF091" w14:textId="67CB6F86" w:rsidR="00A40196" w:rsidRDefault="00A40196" w:rsidP="000E1F52">
            <w:pPr>
              <w:rPr>
                <w:lang w:val="en-CA"/>
              </w:rPr>
            </w:pPr>
            <w:r>
              <w:rPr>
                <w:lang w:val="en-CA"/>
              </w:rPr>
              <w:t>Travel to Carrizo site, acquire camera traps and SD cards. Deploy cameras at sites (Chosen in February). Conduct focal observations and transects</w:t>
            </w:r>
          </w:p>
        </w:tc>
      </w:tr>
      <w:tr w:rsidR="00A40196" w14:paraId="1410829E" w14:textId="77777777" w:rsidTr="00A40196">
        <w:tc>
          <w:tcPr>
            <w:tcW w:w="4675" w:type="dxa"/>
          </w:tcPr>
          <w:p w14:paraId="1E04E136" w14:textId="586F9661" w:rsidR="00A40196" w:rsidRDefault="00A40196" w:rsidP="000E1F52">
            <w:pPr>
              <w:rPr>
                <w:lang w:val="en-CA"/>
              </w:rPr>
            </w:pPr>
            <w:r>
              <w:rPr>
                <w:lang w:val="en-CA"/>
              </w:rPr>
              <w:t>June 2019</w:t>
            </w:r>
          </w:p>
        </w:tc>
        <w:tc>
          <w:tcPr>
            <w:tcW w:w="4675" w:type="dxa"/>
          </w:tcPr>
          <w:p w14:paraId="3C40913C" w14:textId="089858C9" w:rsidR="00A40196" w:rsidRDefault="00A40196" w:rsidP="000E1F52">
            <w:pPr>
              <w:rPr>
                <w:lang w:val="en-CA"/>
              </w:rPr>
            </w:pPr>
            <w:r>
              <w:rPr>
                <w:lang w:val="en-CA"/>
              </w:rPr>
              <w:t>Return from field site. Begin analyzing data from camera traps, transects and focal observations. Continue work on Chapter 1 if not yet completed</w:t>
            </w:r>
          </w:p>
        </w:tc>
      </w:tr>
      <w:tr w:rsidR="00A40196" w14:paraId="5EB327FE" w14:textId="77777777" w:rsidTr="00A40196">
        <w:tc>
          <w:tcPr>
            <w:tcW w:w="4675" w:type="dxa"/>
          </w:tcPr>
          <w:p w14:paraId="221775D0" w14:textId="1A121F01" w:rsidR="00A40196" w:rsidRDefault="00A40196" w:rsidP="000E1F52">
            <w:pPr>
              <w:rPr>
                <w:lang w:val="en-CA"/>
              </w:rPr>
            </w:pPr>
            <w:r>
              <w:rPr>
                <w:lang w:val="en-CA"/>
              </w:rPr>
              <w:t>July 2019</w:t>
            </w:r>
          </w:p>
        </w:tc>
        <w:tc>
          <w:tcPr>
            <w:tcW w:w="4675" w:type="dxa"/>
          </w:tcPr>
          <w:p w14:paraId="790F656E" w14:textId="1C712A49" w:rsidR="00A40196" w:rsidRDefault="00A40196" w:rsidP="00B2167B">
            <w:pPr>
              <w:rPr>
                <w:lang w:val="en-CA"/>
              </w:rPr>
            </w:pPr>
            <w:r>
              <w:rPr>
                <w:lang w:val="en-CA"/>
              </w:rPr>
              <w:t>Continue working with dataset from May field month. Continue work on Chapter 1</w:t>
            </w:r>
            <w:del w:id="177" w:author="zenrunner" w:date="2018-11-19T14:02:00Z">
              <w:r w:rsidDel="00B2167B">
                <w:rPr>
                  <w:lang w:val="en-CA"/>
                </w:rPr>
                <w:delText xml:space="preserve"> if not yet completed</w:delText>
              </w:r>
            </w:del>
            <w:r>
              <w:rPr>
                <w:lang w:val="en-CA"/>
              </w:rPr>
              <w:t>.</w:t>
            </w:r>
          </w:p>
        </w:tc>
      </w:tr>
    </w:tbl>
    <w:p w14:paraId="2F53F9BA" w14:textId="77777777" w:rsidR="009556B4" w:rsidRDefault="009556B4" w:rsidP="000E1F52">
      <w:pPr>
        <w:rPr>
          <w:lang w:val="en-CA"/>
        </w:rPr>
      </w:pPr>
    </w:p>
    <w:p w14:paraId="43A0299D" w14:textId="77777777" w:rsidR="009556B4" w:rsidRDefault="009556B4" w:rsidP="000E1F52">
      <w:pPr>
        <w:rPr>
          <w:lang w:val="en-CA"/>
        </w:rPr>
      </w:pPr>
    </w:p>
    <w:p w14:paraId="72694C17" w14:textId="77777777" w:rsidR="009556B4" w:rsidRDefault="009556B4" w:rsidP="000E1F52">
      <w:pPr>
        <w:rPr>
          <w:lang w:val="en-CA"/>
        </w:rPr>
      </w:pPr>
    </w:p>
    <w:p w14:paraId="7459369D" w14:textId="77777777" w:rsidR="00EC13E2" w:rsidRDefault="00EC13E2" w:rsidP="000E1F52">
      <w:pPr>
        <w:rPr>
          <w:lang w:val="en-CA"/>
        </w:rPr>
      </w:pPr>
    </w:p>
    <w:p w14:paraId="31100E27" w14:textId="77777777" w:rsidR="00EC13E2" w:rsidRDefault="00EC13E2" w:rsidP="000E1F52">
      <w:pPr>
        <w:rPr>
          <w:lang w:val="en-CA"/>
        </w:rPr>
      </w:pPr>
    </w:p>
    <w:p w14:paraId="4FFBCD8D" w14:textId="77777777" w:rsidR="00EC13E2" w:rsidRDefault="00EC13E2" w:rsidP="000E1F52">
      <w:pPr>
        <w:rPr>
          <w:lang w:val="en-CA"/>
        </w:rPr>
      </w:pPr>
    </w:p>
    <w:p w14:paraId="0A097CD5" w14:textId="77777777" w:rsidR="00EC13E2" w:rsidRDefault="00EC13E2" w:rsidP="000E1F52">
      <w:pPr>
        <w:rPr>
          <w:lang w:val="en-CA"/>
        </w:rPr>
      </w:pPr>
    </w:p>
    <w:p w14:paraId="2906AC5B" w14:textId="7BF8DDB6" w:rsidR="00EC13E2" w:rsidRDefault="00FE5C8D" w:rsidP="000E1F52">
      <w:pPr>
        <w:rPr>
          <w:lang w:val="en-CA"/>
        </w:rPr>
      </w:pPr>
      <w:ins w:id="178" w:author="zenrunner" w:date="2018-11-19T14:02:00Z">
        <w:r>
          <w:rPr>
            <w:lang w:val="en-CA"/>
          </w:rPr>
          <w:t>Good.</w:t>
        </w:r>
      </w:ins>
    </w:p>
    <w:p w14:paraId="000EE2A6" w14:textId="77777777" w:rsidR="00EC13E2" w:rsidRDefault="00EC13E2" w:rsidP="000E1F52">
      <w:pPr>
        <w:rPr>
          <w:lang w:val="en-CA"/>
        </w:rPr>
      </w:pPr>
    </w:p>
    <w:p w14:paraId="5619A7A3" w14:textId="77777777" w:rsidR="00EC13E2" w:rsidRDefault="00EC13E2" w:rsidP="000E1F52">
      <w:pPr>
        <w:rPr>
          <w:lang w:val="en-CA"/>
        </w:rPr>
      </w:pPr>
    </w:p>
    <w:p w14:paraId="3140EDEF" w14:textId="77777777" w:rsidR="00EC13E2" w:rsidRDefault="00EC13E2" w:rsidP="000E1F52">
      <w:pPr>
        <w:rPr>
          <w:lang w:val="en-CA"/>
        </w:rPr>
      </w:pPr>
    </w:p>
    <w:p w14:paraId="22F4C982" w14:textId="77777777" w:rsidR="00EC13E2" w:rsidRDefault="00EC13E2" w:rsidP="000E1F52">
      <w:pPr>
        <w:rPr>
          <w:lang w:val="en-CA"/>
        </w:rPr>
      </w:pPr>
    </w:p>
    <w:p w14:paraId="23E35858" w14:textId="77777777" w:rsidR="00EC13E2" w:rsidRDefault="00EC13E2" w:rsidP="000E1F52">
      <w:pPr>
        <w:rPr>
          <w:lang w:val="en-CA"/>
        </w:rPr>
      </w:pPr>
    </w:p>
    <w:p w14:paraId="63C0F2D2" w14:textId="77777777" w:rsidR="00EC13E2" w:rsidRDefault="00EC13E2" w:rsidP="000E1F52">
      <w:pPr>
        <w:rPr>
          <w:lang w:val="en-CA"/>
        </w:rPr>
      </w:pPr>
    </w:p>
    <w:p w14:paraId="7C304DBC" w14:textId="77777777" w:rsidR="00EC13E2" w:rsidRDefault="00EC13E2" w:rsidP="000E1F52">
      <w:pPr>
        <w:rPr>
          <w:lang w:val="en-CA"/>
        </w:rPr>
      </w:pPr>
    </w:p>
    <w:p w14:paraId="64231144" w14:textId="77777777" w:rsidR="00EC13E2" w:rsidRDefault="00EC13E2" w:rsidP="000E1F52">
      <w:pPr>
        <w:rPr>
          <w:lang w:val="en-CA"/>
        </w:rPr>
      </w:pPr>
    </w:p>
    <w:p w14:paraId="305A542B" w14:textId="77777777" w:rsidR="00EC13E2" w:rsidRDefault="00EC13E2" w:rsidP="000E1F52">
      <w:pPr>
        <w:rPr>
          <w:lang w:val="en-CA"/>
        </w:rPr>
      </w:pPr>
    </w:p>
    <w:p w14:paraId="145BAFC5" w14:textId="77777777" w:rsidR="00EC13E2" w:rsidRDefault="00EC13E2" w:rsidP="000E1F52">
      <w:pPr>
        <w:rPr>
          <w:lang w:val="en-CA"/>
        </w:rPr>
      </w:pPr>
    </w:p>
    <w:p w14:paraId="1C72CA3F" w14:textId="77777777" w:rsidR="00EC13E2" w:rsidRDefault="00EC13E2" w:rsidP="000E1F52">
      <w:pPr>
        <w:rPr>
          <w:lang w:val="en-CA"/>
        </w:rPr>
      </w:pPr>
    </w:p>
    <w:p w14:paraId="7AC596C5" w14:textId="77777777" w:rsidR="00EC13E2" w:rsidRDefault="00EC13E2" w:rsidP="000E1F52">
      <w:pPr>
        <w:rPr>
          <w:lang w:val="en-CA"/>
        </w:rPr>
      </w:pPr>
    </w:p>
    <w:p w14:paraId="0935F323" w14:textId="77777777" w:rsidR="00EC13E2" w:rsidRDefault="00EC13E2" w:rsidP="000E1F52">
      <w:pPr>
        <w:rPr>
          <w:lang w:val="en-CA"/>
        </w:rPr>
      </w:pPr>
    </w:p>
    <w:p w14:paraId="75BD4B05" w14:textId="77777777" w:rsidR="00EC13E2" w:rsidRDefault="00EC13E2" w:rsidP="000E1F52">
      <w:pPr>
        <w:rPr>
          <w:lang w:val="en-CA"/>
        </w:rPr>
      </w:pPr>
    </w:p>
    <w:p w14:paraId="79F3FFB1" w14:textId="77777777" w:rsidR="00EC13E2" w:rsidRDefault="00EC13E2" w:rsidP="000E1F52">
      <w:pPr>
        <w:rPr>
          <w:lang w:val="en-CA"/>
        </w:rPr>
      </w:pPr>
    </w:p>
    <w:p w14:paraId="798C21D3" w14:textId="77777777" w:rsidR="00A40196" w:rsidRDefault="00A40196" w:rsidP="000E1F52">
      <w:pPr>
        <w:rPr>
          <w:lang w:val="en-CA"/>
        </w:rPr>
      </w:pPr>
    </w:p>
    <w:p w14:paraId="79B0F88C" w14:textId="77777777" w:rsidR="00FE3B67" w:rsidRDefault="00FE3B67">
      <w:pPr>
        <w:rPr>
          <w:ins w:id="179" w:author="zenrunner" w:date="2018-11-19T14:02:00Z"/>
          <w:b/>
          <w:lang w:val="en-CA"/>
        </w:rPr>
      </w:pPr>
      <w:ins w:id="180" w:author="zenrunner" w:date="2018-11-19T14:02:00Z">
        <w:r>
          <w:rPr>
            <w:b/>
            <w:lang w:val="en-CA"/>
          </w:rPr>
          <w:br w:type="page"/>
        </w:r>
      </w:ins>
    </w:p>
    <w:p w14:paraId="3D0BAF3E" w14:textId="21454691" w:rsidR="0031425F" w:rsidRDefault="0031425F" w:rsidP="000E1F52">
      <w:pPr>
        <w:rPr>
          <w:b/>
          <w:lang w:val="en-CA"/>
        </w:rPr>
      </w:pPr>
      <w:bookmarkStart w:id="181" w:name="_GoBack"/>
      <w:bookmarkEnd w:id="181"/>
      <w:r>
        <w:rPr>
          <w:b/>
          <w:lang w:val="en-CA"/>
        </w:rPr>
        <w:t>References:</w:t>
      </w:r>
    </w:p>
    <w:p w14:paraId="2DCCC7AC" w14:textId="5297BB1E" w:rsidR="00BE4653" w:rsidRDefault="00BE4653" w:rsidP="00BE4653">
      <w:r w:rsidRPr="00BE4653">
        <w:t xml:space="preserve">Bertness, Mark D., and Ragan Callaway. 1994. “Positive Interactions in Communities.” Trends in </w:t>
      </w:r>
      <w:r>
        <w:tab/>
      </w:r>
      <w:r w:rsidRPr="00BE4653">
        <w:t xml:space="preserve">Ecology &amp; Evolution 9 (5): 191–93. </w:t>
      </w:r>
    </w:p>
    <w:p w14:paraId="6E458F63" w14:textId="77777777" w:rsidR="00BF2C69" w:rsidRDefault="00BF2C69" w:rsidP="00BF2C69"/>
    <w:p w14:paraId="0D3B19D6" w14:textId="5B5BD469" w:rsidR="00E139A9" w:rsidRPr="00E139A9" w:rsidRDefault="00E139A9" w:rsidP="00E139A9">
      <w:r w:rsidRPr="00E139A9">
        <w:t xml:space="preserve">Bertness, Mark D., and George H. Leonard. 1997. “The Role of Positive Interactions in </w:t>
      </w:r>
      <w:r>
        <w:tab/>
      </w:r>
      <w:r w:rsidRPr="00E139A9">
        <w:t xml:space="preserve">Communities: Lessons from Intertidal Habitats.” Ecology 78 (7): 1976. </w:t>
      </w:r>
      <w:r>
        <w:tab/>
      </w:r>
    </w:p>
    <w:p w14:paraId="4F72C2EB" w14:textId="77777777" w:rsidR="00E139A9" w:rsidRPr="00BF2C69" w:rsidRDefault="00E139A9" w:rsidP="00BF2C69"/>
    <w:p w14:paraId="71055EFE" w14:textId="4B839A93" w:rsidR="00BF2C69" w:rsidRPr="00BF2C69" w:rsidRDefault="00BF2C69" w:rsidP="00BF2C69">
      <w:r w:rsidRPr="00BF2C69">
        <w:t>Bortolus, Alejandro, Evangelina S</w:t>
      </w:r>
      <w:r w:rsidR="00E139A9">
        <w:t>chwindt, and Oscar Iribarne. 2002</w:t>
      </w:r>
      <w:r w:rsidRPr="00BF2C69">
        <w:t xml:space="preserve">. “Positive Plant-Animal </w:t>
      </w:r>
      <w:r>
        <w:tab/>
      </w:r>
      <w:r w:rsidRPr="00BF2C69">
        <w:t>Interactions in the High Marsh of an Argentinean Coastal Lagoon,” 11.</w:t>
      </w:r>
    </w:p>
    <w:p w14:paraId="56D09F7E" w14:textId="77777777" w:rsidR="00751A29" w:rsidRDefault="00751A29" w:rsidP="00751A29"/>
    <w:p w14:paraId="46468F0C" w14:textId="4DC4B669" w:rsidR="006D4C76" w:rsidRPr="006D4C76" w:rsidRDefault="006D4C76" w:rsidP="006D4C76">
      <w:r w:rsidRPr="006D4C76">
        <w:t>Bruno, J. F., Stachow</w:t>
      </w:r>
      <w:r w:rsidR="00145760">
        <w:t>icz, J. J., &amp;</w:t>
      </w:r>
      <w:r w:rsidRPr="006D4C76">
        <w:t xml:space="preserve"> Bertness, M. D. (2003). </w:t>
      </w:r>
      <w:r>
        <w:t>“</w:t>
      </w:r>
      <w:r w:rsidRPr="006D4C76">
        <w:t xml:space="preserve">Inclusion </w:t>
      </w:r>
      <w:r>
        <w:t xml:space="preserve">of facilitation into </w:t>
      </w:r>
      <w:r>
        <w:tab/>
        <w:t xml:space="preserve">ecological </w:t>
      </w:r>
      <w:r w:rsidRPr="006D4C76">
        <w:t>theory.</w:t>
      </w:r>
      <w:r>
        <w:t>”</w:t>
      </w:r>
      <w:r w:rsidR="00145760">
        <w:t xml:space="preserve"> Trends in Ecology &amp;</w:t>
      </w:r>
      <w:r w:rsidRPr="006D4C76">
        <w:t xml:space="preserve"> Evolution, 18(3), 119-125.</w:t>
      </w:r>
    </w:p>
    <w:p w14:paraId="1C74C216" w14:textId="77777777" w:rsidR="006D4C76" w:rsidRDefault="006D4C76" w:rsidP="00751A29"/>
    <w:p w14:paraId="2568C950" w14:textId="434C300B" w:rsidR="005A6204" w:rsidRPr="005A6204" w:rsidRDefault="005A6204" w:rsidP="005A6204">
      <w:r w:rsidRPr="005A6204">
        <w:t xml:space="preserve">Filazzola, Alessandro, Amanda Rae Liczner, Michael Westphal, and Christopher J. Lortie. 2018. </w:t>
      </w:r>
      <w:r>
        <w:tab/>
      </w:r>
      <w:r w:rsidRPr="005A6204">
        <w:t xml:space="preserve">“The Effect of Consumer Pressure and Abiotic Stress on Positive Plant Interactions Are </w:t>
      </w:r>
      <w:r>
        <w:tab/>
      </w:r>
      <w:r w:rsidRPr="005A6204">
        <w:t xml:space="preserve">Mediated by Extreme Climatic Events.” New Phytologist 217 (1): 140–50. </w:t>
      </w:r>
    </w:p>
    <w:p w14:paraId="0ACA6054" w14:textId="77777777" w:rsidR="005A6204" w:rsidRDefault="005A6204" w:rsidP="00751A29"/>
    <w:p w14:paraId="742BD96F" w14:textId="1D273445" w:rsidR="00C37BFD" w:rsidRPr="00C37BFD" w:rsidRDefault="00C37BFD" w:rsidP="00C37BFD">
      <w:r w:rsidRPr="00C37BFD">
        <w:t xml:space="preserve">Filazzola, Alessandro, and Christopher J. Lortie. 2014. “A Systematic Review and Conceptual </w:t>
      </w:r>
      <w:r>
        <w:tab/>
      </w:r>
      <w:r w:rsidRPr="00C37BFD">
        <w:t xml:space="preserve">Framework for the Mechanistic Pathways of Nurse Plants: A Systematic Review of </w:t>
      </w:r>
      <w:r>
        <w:tab/>
      </w:r>
      <w:r w:rsidRPr="00C37BFD">
        <w:t xml:space="preserve">Nurse-Plant Mechanisms.” Global Ecology and Biogeography 23 (12): 1335–45. </w:t>
      </w:r>
    </w:p>
    <w:p w14:paraId="62E5E685" w14:textId="77777777" w:rsidR="00C37BFD" w:rsidRDefault="00C37BFD" w:rsidP="00751A29"/>
    <w:p w14:paraId="5A5BC04D" w14:textId="21F25E5E" w:rsidR="00FC24E3" w:rsidRDefault="00FC24E3" w:rsidP="00FC24E3">
      <w:r w:rsidRPr="00FC24E3">
        <w:t xml:space="preserve">Grinath, Joshua B., Brian D. Inouye, Nora Underwood, and Ian Billick. 2012. “The Indirect </w:t>
      </w:r>
      <w:r>
        <w:tab/>
      </w:r>
      <w:r w:rsidRPr="00FC24E3">
        <w:t xml:space="preserve">Consequences of a Mutualism: Comparing Positive and Negative Components of the Net </w:t>
      </w:r>
      <w:r>
        <w:tab/>
      </w:r>
      <w:r w:rsidRPr="00FC24E3">
        <w:t xml:space="preserve">Interaction between Honeydew-Tending Ants and Host Plants: Decomposing a Net </w:t>
      </w:r>
      <w:r>
        <w:tab/>
      </w:r>
      <w:r w:rsidRPr="00FC24E3">
        <w:t xml:space="preserve">Indirect Interaction.” Journal of Animal Ecology 81 (2): 494–502. </w:t>
      </w:r>
      <w:r>
        <w:tab/>
      </w:r>
    </w:p>
    <w:p w14:paraId="59681068" w14:textId="77777777" w:rsidR="00B53143" w:rsidRDefault="00B53143" w:rsidP="00FC24E3"/>
    <w:p w14:paraId="5C84456B" w14:textId="21C92BD1" w:rsidR="00B53143" w:rsidRPr="00B53143" w:rsidRDefault="00B53143" w:rsidP="00B53143">
      <w:r w:rsidRPr="00B53143">
        <w:t xml:space="preserve">Hanley, Thomas A. 1978. “A Comparison of the Line-Interception and Quadrat Estimation </w:t>
      </w:r>
      <w:r>
        <w:tab/>
      </w:r>
      <w:r w:rsidRPr="00B53143">
        <w:t xml:space="preserve">Methods of Determining Shrub Canopy Coverage.” Journal of Range Management 31 </w:t>
      </w:r>
      <w:r>
        <w:tab/>
      </w:r>
      <w:r w:rsidRPr="00B53143">
        <w:t xml:space="preserve">(1): 60. </w:t>
      </w:r>
    </w:p>
    <w:p w14:paraId="02BA5F8B" w14:textId="77777777" w:rsidR="00B53143" w:rsidRDefault="00B53143" w:rsidP="00FC24E3"/>
    <w:p w14:paraId="29869B46" w14:textId="753D1854" w:rsidR="009556B4" w:rsidRPr="009556B4" w:rsidRDefault="009556B4" w:rsidP="009556B4">
      <w:r w:rsidRPr="009556B4">
        <w:t xml:space="preserve">Hawbecker, Albert C. 1951. “Small Mammal Relationships in an Ephedra Community.” Journal </w:t>
      </w:r>
      <w:r>
        <w:tab/>
      </w:r>
      <w:r w:rsidRPr="009556B4">
        <w:t>of Mammalogy</w:t>
      </w:r>
      <w:r>
        <w:t xml:space="preserve"> 32 (1): 50.</w:t>
      </w:r>
    </w:p>
    <w:p w14:paraId="0ED08CD2" w14:textId="77777777" w:rsidR="009556B4" w:rsidRDefault="009556B4" w:rsidP="00FC24E3"/>
    <w:p w14:paraId="01A18959" w14:textId="5525F10D" w:rsidR="004F678B" w:rsidRPr="004F678B" w:rsidRDefault="004F678B" w:rsidP="004F678B">
      <w:r w:rsidRPr="004F678B">
        <w:t xml:space="preserve">Holzapfel, Claus, and Bruce E Mahall. </w:t>
      </w:r>
      <w:r w:rsidR="00D53F9B">
        <w:t>1999</w:t>
      </w:r>
      <w:r w:rsidRPr="004F678B">
        <w:t xml:space="preserve"> “Bidirectional Facilitation and Interference between </w:t>
      </w:r>
      <w:r>
        <w:tab/>
      </w:r>
      <w:r w:rsidRPr="004F678B">
        <w:t>Shrubs and Annuals in the Mojave Desert,” 16.</w:t>
      </w:r>
    </w:p>
    <w:p w14:paraId="2D5A70AE" w14:textId="77777777" w:rsidR="004F678B" w:rsidRDefault="004F678B" w:rsidP="00FC24E3"/>
    <w:p w14:paraId="09261EF6" w14:textId="0B23BF58" w:rsidR="00692E04" w:rsidRPr="00692E04" w:rsidRDefault="00692E04" w:rsidP="00692E04">
      <w:r w:rsidRPr="00692E04">
        <w:t xml:space="preserve">Hughes, A. Randall. 2012. “A Neighboring Plant Species Creates Associational Refuge for </w:t>
      </w:r>
      <w:r>
        <w:tab/>
      </w:r>
      <w:r w:rsidRPr="00692E04">
        <w:t xml:space="preserve">Consumer and Host.” Ecology 93 (6): 1411–20. </w:t>
      </w:r>
    </w:p>
    <w:p w14:paraId="61D96826" w14:textId="77777777" w:rsidR="00FC24E3" w:rsidRPr="00751A29" w:rsidRDefault="00FC24E3" w:rsidP="00751A29"/>
    <w:p w14:paraId="128C707D" w14:textId="6A1B0846" w:rsidR="0049524E" w:rsidRDefault="00751A29" w:rsidP="00751A29">
      <w:r w:rsidRPr="00751A29">
        <w:t xml:space="preserve">Kéfi, Sonia, Milena Holmgren, and Marten Scheffer. 2016. “When Can Positive Interactions </w:t>
      </w:r>
      <w:r w:rsidR="00E06125">
        <w:tab/>
      </w:r>
      <w:r w:rsidRPr="00751A29">
        <w:t xml:space="preserve">Cause Alternative Stable States in Ecosystems?” Edited by Francisco Pugnaire. </w:t>
      </w:r>
      <w:r w:rsidR="00E06125">
        <w:tab/>
      </w:r>
      <w:r w:rsidRPr="00751A29">
        <w:t xml:space="preserve">Functional Ecology 30 (1): 88–97. </w:t>
      </w:r>
    </w:p>
    <w:p w14:paraId="2BC081C6" w14:textId="77777777" w:rsidR="0049524E" w:rsidRPr="00751A29" w:rsidRDefault="0049524E" w:rsidP="00751A29"/>
    <w:p w14:paraId="6233A913" w14:textId="28C1E787" w:rsidR="0049524E" w:rsidRPr="0049524E" w:rsidRDefault="0049524E" w:rsidP="0049524E">
      <w:r w:rsidRPr="0049524E">
        <w:t xml:space="preserve">Kikvidze, Zaal, and Ragan M. Callaway. 2009. “Ecological Facilitation May Drive Major </w:t>
      </w:r>
      <w:r>
        <w:tab/>
      </w:r>
      <w:r w:rsidRPr="0049524E">
        <w:t xml:space="preserve">Evolutionary Transitions.” BioScience 59 (5): 399–404. </w:t>
      </w:r>
    </w:p>
    <w:p w14:paraId="1C839804" w14:textId="77777777" w:rsidR="00751A29" w:rsidRDefault="00751A29" w:rsidP="000D55A3"/>
    <w:p w14:paraId="727C6A0C" w14:textId="6191E60F" w:rsidR="00B5795C" w:rsidRPr="00B5795C" w:rsidRDefault="00B5795C" w:rsidP="00B5795C">
      <w:r w:rsidRPr="00B5795C">
        <w:t xml:space="preserve">Koyama, A., T. Sasaki, U. Jamsran, and T. Okuro. 2015. “Shrub Cover Regulates Population </w:t>
      </w:r>
      <w:r>
        <w:tab/>
      </w:r>
      <w:r w:rsidRPr="00B5795C">
        <w:t xml:space="preserve">Dynamics of Herbaceous Plants at Individual Shrub Scale on the Mongolian Steppe.” </w:t>
      </w:r>
      <w:r>
        <w:tab/>
      </w:r>
      <w:r w:rsidRPr="00B5795C">
        <w:t xml:space="preserve">Edited by Francisco Pugnaire. Journal of Vegetation Science 26 (3): 441–51. </w:t>
      </w:r>
    </w:p>
    <w:p w14:paraId="29FD52AF" w14:textId="77777777" w:rsidR="00B5795C" w:rsidRDefault="00B5795C" w:rsidP="000D55A3"/>
    <w:p w14:paraId="74A3C386" w14:textId="6EA338D5" w:rsidR="00A06ADB" w:rsidRPr="00A06ADB" w:rsidRDefault="00A06ADB" w:rsidP="00A06ADB">
      <w:r w:rsidRPr="00A06ADB">
        <w:t xml:space="preserve">Lortie, Christopher J., Alessandro Filazzola, and Diego A. Sotomayor. 2016. “Functional </w:t>
      </w:r>
      <w:r>
        <w:tab/>
      </w:r>
      <w:r w:rsidRPr="00A06ADB">
        <w:t xml:space="preserve">Assessment of Animal Interactions with Shrub-Facilitation Complexes: A Formal </w:t>
      </w:r>
      <w:r>
        <w:tab/>
      </w:r>
      <w:r w:rsidRPr="00A06ADB">
        <w:t xml:space="preserve">Synthesis and Conceptual Framework.” Edited by Richard Michalet. Functional Ecology </w:t>
      </w:r>
      <w:r>
        <w:tab/>
      </w:r>
      <w:r w:rsidRPr="00A06ADB">
        <w:t>30 (1): 41–51</w:t>
      </w:r>
    </w:p>
    <w:p w14:paraId="3FBE0317" w14:textId="77777777" w:rsidR="00A06ADB" w:rsidRDefault="00A06ADB" w:rsidP="000D55A3"/>
    <w:p w14:paraId="24A58722" w14:textId="0BE2DF24" w:rsidR="00267E7C" w:rsidRPr="00267E7C" w:rsidRDefault="00267E7C" w:rsidP="00267E7C">
      <w:r w:rsidRPr="00267E7C">
        <w:t xml:space="preserve">Lortie, Christopher J., Eva Gruber, Alex Filazzola, Taylor Noble, and Michael Westphal. 2018. </w:t>
      </w:r>
      <w:r>
        <w:tab/>
      </w:r>
      <w:r w:rsidRPr="00267E7C">
        <w:t xml:space="preserve">“The Groot Effect: Plant Facilitation and Desert Shrub Regrowth Following Extensive </w:t>
      </w:r>
      <w:r>
        <w:tab/>
      </w:r>
      <w:r w:rsidRPr="00267E7C">
        <w:t>Damage.” Ecology and Evolution 8 (1): 706–15</w:t>
      </w:r>
    </w:p>
    <w:p w14:paraId="5712E876" w14:textId="77777777" w:rsidR="002F1FCD" w:rsidRDefault="002F1FCD" w:rsidP="000D55A3"/>
    <w:p w14:paraId="11918C16" w14:textId="6D4A92D8" w:rsidR="00B763B4" w:rsidRPr="00B763B4" w:rsidRDefault="00B763B4" w:rsidP="00B763B4">
      <w:r w:rsidRPr="00B763B4">
        <w:t xml:space="preserve">Lyon, L. Jack. 1968. “An Evaluation of Density Sampling Methods in a Shrub Community.” </w:t>
      </w:r>
      <w:r>
        <w:tab/>
      </w:r>
      <w:r w:rsidRPr="00B763B4">
        <w:t>Journal of Range Management 21 (1): 16.</w:t>
      </w:r>
    </w:p>
    <w:p w14:paraId="17B7F04D" w14:textId="77777777" w:rsidR="00B763B4" w:rsidRDefault="00B763B4" w:rsidP="000D55A3"/>
    <w:p w14:paraId="25F931B1" w14:textId="39DAC27E" w:rsidR="008A54F4" w:rsidRPr="008A54F4" w:rsidRDefault="008A54F4" w:rsidP="008A54F4">
      <w:r w:rsidRPr="008A54F4">
        <w:t xml:space="preserve">Moher, David, Alessandro Liberati, Jennifer Tetzlaff, and Douglas G. Altman. 2010. “Preferred </w:t>
      </w:r>
      <w:r>
        <w:tab/>
      </w:r>
      <w:r w:rsidRPr="008A54F4">
        <w:t xml:space="preserve">Reporting Items for Systematic Reviews and Meta-Analyses: The PRISMA Statement.” </w:t>
      </w:r>
      <w:r>
        <w:tab/>
      </w:r>
      <w:r w:rsidRPr="008A54F4">
        <w:t xml:space="preserve">International Journal of Surgery 8 (5): 336–41. </w:t>
      </w:r>
    </w:p>
    <w:p w14:paraId="5705F771" w14:textId="77777777" w:rsidR="008A54F4" w:rsidRDefault="008A54F4" w:rsidP="000D55A3"/>
    <w:p w14:paraId="31470110" w14:textId="34D1583F" w:rsidR="00F23180" w:rsidRPr="00F23180" w:rsidRDefault="00F23180" w:rsidP="00F23180">
      <w:r w:rsidRPr="00F23180">
        <w:t xml:space="preserve">Molina-Montenegro, Marco A., Rómulo Oses, Ian S. Acuña-Rodríguez, Cristian Fardella, Ernesto </w:t>
      </w:r>
      <w:r>
        <w:tab/>
      </w:r>
      <w:r w:rsidRPr="00F23180">
        <w:t xml:space="preserve">I. Badano, Patricio Torres-Morales, Jorge Gallardo-Cerda, and Cristian Torres-Díaz. 2016. </w:t>
      </w:r>
      <w:r>
        <w:tab/>
      </w:r>
      <w:r w:rsidRPr="00F23180">
        <w:t xml:space="preserve">“Positive Interactions by Cushion Plants in High Mountains: Fact or Artifact?” Journal of </w:t>
      </w:r>
      <w:r>
        <w:tab/>
      </w:r>
      <w:r w:rsidRPr="00F23180">
        <w:t>Plant Ecology 9 (2): 117–23. https://doi.org/10.1093/jpe/rtv044.</w:t>
      </w:r>
    </w:p>
    <w:p w14:paraId="62C454DC" w14:textId="77777777" w:rsidR="00F23180" w:rsidRDefault="00F23180" w:rsidP="000D55A3"/>
    <w:p w14:paraId="7D0C0887" w14:textId="34EECE9C" w:rsidR="008E3AAF" w:rsidRPr="008E3AAF" w:rsidRDefault="008E3AAF" w:rsidP="008E3AAF">
      <w:r w:rsidRPr="008E3AAF">
        <w:t>Musick, H Brad, Gerald S</w:t>
      </w:r>
      <w:r>
        <w:t xml:space="preserve"> Schaber, and Carol S Breed. 1998</w:t>
      </w:r>
      <w:r w:rsidRPr="008E3AAF">
        <w:t xml:space="preserve">. “AIRSAR Studies of Woody Shrub </w:t>
      </w:r>
      <w:r>
        <w:tab/>
      </w:r>
      <w:r w:rsidRPr="008E3AAF">
        <w:t>Density in Semiarid Rangeland: Jornada Del Muerto, New Mexico,” 12.</w:t>
      </w:r>
    </w:p>
    <w:p w14:paraId="26487A0A" w14:textId="77777777" w:rsidR="008E3AAF" w:rsidRDefault="008E3AAF" w:rsidP="000D55A3"/>
    <w:p w14:paraId="6AA35585" w14:textId="798F209B" w:rsidR="0060628D" w:rsidRPr="0060628D" w:rsidRDefault="0060628D" w:rsidP="0060628D">
      <w:r w:rsidRPr="0060628D">
        <w:t xml:space="preserve">Noble, Taylor J., Christopher J. Lortie, Michael Westphal, and H. Scott Butterfield. 2016. “A </w:t>
      </w:r>
      <w:r>
        <w:tab/>
      </w:r>
      <w:r w:rsidRPr="0060628D">
        <w:t xml:space="preserve">Picture Is Worth a Thousand Data Points: An Imagery Dataset of Paired Shrub-Open </w:t>
      </w:r>
      <w:r>
        <w:tab/>
      </w:r>
      <w:r w:rsidRPr="0060628D">
        <w:t xml:space="preserve">Microsites within the Carrizo Plain National Monument.” GigaScience 5 (1). </w:t>
      </w:r>
    </w:p>
    <w:p w14:paraId="7BEE1207" w14:textId="77777777" w:rsidR="00267E7C" w:rsidRDefault="00267E7C" w:rsidP="000D55A3"/>
    <w:p w14:paraId="550808E4" w14:textId="6CCCE885" w:rsidR="003D7AE2" w:rsidRPr="003D7AE2" w:rsidRDefault="003D7AE2" w:rsidP="003D7AE2">
      <w:r w:rsidRPr="003D7AE2">
        <w:t xml:space="preserve">Prugh, Laura, and Justin Brashares. 2010. “Basking in the Moonlight? Effect of Illumination on </w:t>
      </w:r>
      <w:r>
        <w:tab/>
      </w:r>
      <w:r w:rsidRPr="003D7AE2">
        <w:t xml:space="preserve">Capture Success of the Endangered Giant Kangaroo Rat.” Journal of Mammalogy 91 (5): </w:t>
      </w:r>
      <w:r>
        <w:tab/>
      </w:r>
      <w:r w:rsidRPr="003D7AE2">
        <w:t xml:space="preserve">1205–12. </w:t>
      </w:r>
    </w:p>
    <w:p w14:paraId="61D94EC1" w14:textId="77777777" w:rsidR="003D7AE2" w:rsidRDefault="003D7AE2" w:rsidP="000D55A3"/>
    <w:p w14:paraId="113AE3FF" w14:textId="24B26242" w:rsidR="000B3F65" w:rsidRDefault="000B3F65" w:rsidP="000B3F65">
      <w:r w:rsidRPr="000B3F65">
        <w:t xml:space="preserve">Rey, P. J., I. Cancio, A. J. Manzaneda, A. González-Robles, F. Valera, T. Salido, and J. M. </w:t>
      </w:r>
      <w:r>
        <w:tab/>
      </w:r>
      <w:r w:rsidRPr="000B3F65">
        <w:t xml:space="preserve">Alcántara. 2018. “Regeneration of a Keystone Semiarid Shrub over Its Range in Spain: </w:t>
      </w:r>
      <w:r>
        <w:tab/>
      </w:r>
      <w:r w:rsidRPr="000B3F65">
        <w:t xml:space="preserve">Habitat Degradation Overrides the Positive Effects of Plant-Animal Mutualisms.” Edited </w:t>
      </w:r>
      <w:r>
        <w:tab/>
      </w:r>
      <w:r w:rsidRPr="000B3F65">
        <w:t xml:space="preserve">by D. Byers. Plant Biology 20 (6): 1083–92. </w:t>
      </w:r>
    </w:p>
    <w:p w14:paraId="3E9F41D5" w14:textId="77777777" w:rsidR="00022940" w:rsidRPr="000B3F65" w:rsidRDefault="00022940" w:rsidP="000B3F65"/>
    <w:p w14:paraId="67D09B60" w14:textId="699823BF" w:rsidR="00D12829" w:rsidRPr="00D12829" w:rsidRDefault="00D12829" w:rsidP="00D12829">
      <w:r w:rsidRPr="00D12829">
        <w:t xml:space="preserve">Rowcliffe, J. Marcus, Juliet Field, Samuel T. Turvey, and Chris Carbone. 2008. “Estimating Animal </w:t>
      </w:r>
      <w:r>
        <w:tab/>
      </w:r>
      <w:r w:rsidRPr="00D12829">
        <w:t xml:space="preserve">Density Using Camera Traps without the Need for Individual Recognition.” Journal of </w:t>
      </w:r>
      <w:r>
        <w:tab/>
      </w:r>
      <w:r w:rsidRPr="00D12829">
        <w:t xml:space="preserve">Applied Ecology 45 (4): 1228–36. </w:t>
      </w:r>
    </w:p>
    <w:p w14:paraId="62FD6FE7" w14:textId="77777777" w:rsidR="00D12829" w:rsidRDefault="00D12829" w:rsidP="000D55A3"/>
    <w:p w14:paraId="497B002C" w14:textId="70301A17" w:rsidR="00181FF4" w:rsidRPr="00181FF4" w:rsidRDefault="00181FF4" w:rsidP="00181FF4">
      <w:r w:rsidRPr="00181FF4">
        <w:t xml:space="preserve">Skarpe, Christina. 1990. “Shrub Layer Dynamics Under Different Herbivore Densities in an Arid </w:t>
      </w:r>
      <w:r>
        <w:tab/>
      </w:r>
      <w:r w:rsidRPr="00181FF4">
        <w:t>Savanna, Botswana.” The Journal of Applied Ecology 27 (3): 873.</w:t>
      </w:r>
    </w:p>
    <w:p w14:paraId="1517E083" w14:textId="77777777" w:rsidR="00181FF4" w:rsidRDefault="00181FF4" w:rsidP="000D55A3"/>
    <w:p w14:paraId="11D2C170" w14:textId="5684D0FE" w:rsidR="0067506C" w:rsidRPr="0067506C" w:rsidRDefault="0067506C" w:rsidP="0067506C">
      <w:r w:rsidRPr="0067506C">
        <w:t xml:space="preserve">Springer, T. L., C. L. Dewald, P. L. Sims, and R. L. Gillen. 2003. “How Does Plant Population </w:t>
      </w:r>
      <w:r>
        <w:tab/>
      </w:r>
      <w:r w:rsidRPr="0067506C">
        <w:t xml:space="preserve">Density Affect the Forage Yield of Eastern Gamagrass?” Crop Science 43 (6): 2206. </w:t>
      </w:r>
    </w:p>
    <w:p w14:paraId="5D539557" w14:textId="77777777" w:rsidR="0067506C" w:rsidRDefault="0067506C" w:rsidP="000D55A3"/>
    <w:p w14:paraId="5A78E6D0" w14:textId="4736E67C" w:rsidR="004F678B" w:rsidRPr="004F678B" w:rsidRDefault="004F678B" w:rsidP="004F678B">
      <w:r w:rsidRPr="004F678B">
        <w:t xml:space="preserve">Stachowicz, John J. 2001. “Mutualism, Facilitation, and the Structure of Ecological </w:t>
      </w:r>
      <w:r>
        <w:tab/>
      </w:r>
      <w:r w:rsidRPr="004F678B">
        <w:t>Communities.” BioScience 51 (3): 235.</w:t>
      </w:r>
    </w:p>
    <w:p w14:paraId="66D210C1" w14:textId="77777777" w:rsidR="004F678B" w:rsidRDefault="004F678B" w:rsidP="004F678B"/>
    <w:p w14:paraId="46317CE5" w14:textId="27DCB7CD" w:rsidR="00D470C1" w:rsidRDefault="00D470C1" w:rsidP="004F678B">
      <w:r w:rsidRPr="00D470C1">
        <w:t xml:space="preserve">Stapp, P., and B. Van Horne. 1997. “Response of Deer Mice (Peromyscus Maniculatus) to Shrubs </w:t>
      </w:r>
      <w:r>
        <w:tab/>
      </w:r>
      <w:r w:rsidRPr="00D470C1">
        <w:t xml:space="preserve">in Shortgrass Prairie: Linking Small-Scale Movements and the Spatial Distribution of </w:t>
      </w:r>
      <w:r>
        <w:tab/>
      </w:r>
      <w:r w:rsidRPr="00D470C1">
        <w:t>Individuals.” Functional Ecology 11 (5): 644–51</w:t>
      </w:r>
    </w:p>
    <w:p w14:paraId="7FA61330" w14:textId="77777777" w:rsidR="00BF2A1E" w:rsidRDefault="00BF2A1E" w:rsidP="004F678B"/>
    <w:p w14:paraId="3E2FEB55" w14:textId="770BEE38" w:rsidR="006367EE" w:rsidRPr="006367EE" w:rsidRDefault="006367EE" w:rsidP="006367EE">
      <w:r w:rsidRPr="006367EE">
        <w:t xml:space="preserve">Suding, Katharine N., Katherine L. Gross, and Gregory R. Houseman. 2004. “Alternative States </w:t>
      </w:r>
      <w:r>
        <w:tab/>
      </w:r>
      <w:r w:rsidRPr="006367EE">
        <w:t xml:space="preserve">and Positive Feedbacks in Restoration Ecology.” Trends in Ecology &amp; Evolution 19 (1): </w:t>
      </w:r>
      <w:r>
        <w:tab/>
      </w:r>
      <w:r w:rsidRPr="006367EE">
        <w:t>46–53</w:t>
      </w:r>
    </w:p>
    <w:p w14:paraId="7127C05B" w14:textId="77777777" w:rsidR="006367EE" w:rsidRPr="004F678B" w:rsidRDefault="006367EE" w:rsidP="004F678B"/>
    <w:p w14:paraId="6B3B8E61" w14:textId="20350701" w:rsidR="004F678B" w:rsidRPr="004F678B" w:rsidRDefault="004F678B" w:rsidP="004F678B">
      <w:r w:rsidRPr="004F678B">
        <w:t xml:space="preserve">Tietje, William D., Derek E. Lee, and Justin K. Vreeland. 2008. “Survival and Abundance Of Three </w:t>
      </w:r>
      <w:r>
        <w:tab/>
      </w:r>
      <w:r w:rsidRPr="004F678B">
        <w:t xml:space="preserve">Species Of Mice In Relation to Density Of Shrubs and Prescribed Fire In Understory Of An </w:t>
      </w:r>
      <w:r>
        <w:tab/>
      </w:r>
      <w:r w:rsidRPr="004F678B">
        <w:t xml:space="preserve">Oak Woodland In California.” The Southwestern Naturalist 53 (3): 357–69. </w:t>
      </w:r>
      <w:r>
        <w:tab/>
      </w:r>
    </w:p>
    <w:p w14:paraId="4C05EFFE" w14:textId="190DDBB0" w:rsidR="00924C81" w:rsidRDefault="00924C81" w:rsidP="000D55A3"/>
    <w:p w14:paraId="0DBE7E72" w14:textId="2E74DFF4" w:rsidR="00C63515" w:rsidRPr="00C63515" w:rsidRDefault="00C63515" w:rsidP="00C63515">
      <w:r w:rsidRPr="00C63515">
        <w:t xml:space="preserve">Vázquez, Diego P., Nico Blüthgen, Luciano Cagnolo, and Natacha P. Chacoff. 2009. “Uniting </w:t>
      </w:r>
      <w:r>
        <w:tab/>
      </w:r>
      <w:r w:rsidRPr="00C63515">
        <w:t xml:space="preserve">Pattern and Process in Plant–Animal Mutualistic Networks: A Review.” Annals of Botany </w:t>
      </w:r>
      <w:r>
        <w:tab/>
        <w:t>103 (9): 1445–57.</w:t>
      </w:r>
    </w:p>
    <w:p w14:paraId="271B06CE" w14:textId="77777777" w:rsidR="00C63515" w:rsidRPr="000D55A3" w:rsidRDefault="00C63515" w:rsidP="000D55A3"/>
    <w:sectPr w:rsidR="00C63515" w:rsidRPr="000D55A3" w:rsidSect="00D23E00">
      <w:headerReference w:type="default" r:id="rId11"/>
      <w:footerReference w:type="even" r:id="rId12"/>
      <w:foot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CCC4A3" w14:textId="77777777" w:rsidR="005428B2" w:rsidRDefault="005428B2" w:rsidP="00226A28">
      <w:r>
        <w:separator/>
      </w:r>
    </w:p>
  </w:endnote>
  <w:endnote w:type="continuationSeparator" w:id="0">
    <w:p w14:paraId="59C4FE8C" w14:textId="77777777" w:rsidR="005428B2" w:rsidRDefault="005428B2" w:rsidP="00226A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libri">
    <w:altName w:val="Arial"/>
    <w:panose1 w:val="00000000000000000000"/>
    <w:charset w:val="00"/>
    <w:family w:val="roman"/>
    <w:notTrueType/>
    <w:pitch w:val="default"/>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Yu Gothic Light">
    <w:panose1 w:val="00000000000000000000"/>
    <w:charset w:val="00"/>
    <w:family w:val="roman"/>
    <w:notTrueType/>
    <w:pitch w:val="default"/>
  </w:font>
  <w:font w:name="Calibri Light">
    <w:charset w:val="00"/>
    <w:family w:val="swiss"/>
    <w:pitch w:val="variable"/>
    <w:sig w:usb0="A00002EF" w:usb1="4000207B" w:usb2="00000000" w:usb3="00000000" w:csb0="0000019F" w:csb1="00000000"/>
  </w:font>
  <w:font w:name="Yu Mincho">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98238D" w14:textId="77777777" w:rsidR="00E833EE" w:rsidRDefault="00E833EE" w:rsidP="00C36FA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67CCF29" w14:textId="77777777" w:rsidR="00E833EE" w:rsidRDefault="00E833EE" w:rsidP="00E833E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98A313" w14:textId="77777777" w:rsidR="00E833EE" w:rsidRDefault="00E833EE" w:rsidP="00C36FA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E3B67">
      <w:rPr>
        <w:rStyle w:val="PageNumber"/>
        <w:noProof/>
      </w:rPr>
      <w:t>1</w:t>
    </w:r>
    <w:r>
      <w:rPr>
        <w:rStyle w:val="PageNumber"/>
      </w:rPr>
      <w:fldChar w:fldCharType="end"/>
    </w:r>
  </w:p>
  <w:p w14:paraId="7EBD602D" w14:textId="77777777" w:rsidR="00E833EE" w:rsidRDefault="00E833EE" w:rsidP="00E833EE">
    <w:pPr>
      <w:pStyle w:val="Footer"/>
      <w:ind w:right="360"/>
      <w:jc w:val="righ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75AF0F" w14:textId="77777777" w:rsidR="005428B2" w:rsidRDefault="005428B2" w:rsidP="00226A28">
      <w:r>
        <w:separator/>
      </w:r>
    </w:p>
  </w:footnote>
  <w:footnote w:type="continuationSeparator" w:id="0">
    <w:p w14:paraId="3B4D68C0" w14:textId="77777777" w:rsidR="005428B2" w:rsidRDefault="005428B2" w:rsidP="00226A2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01FB59" w14:textId="5B98012A" w:rsidR="00226A28" w:rsidRPr="005D4242" w:rsidRDefault="005D4242">
    <w:pPr>
      <w:pStyle w:val="Header"/>
      <w:rPr>
        <w:lang w:val="en-CA"/>
      </w:rPr>
    </w:pPr>
    <w:r>
      <w:rPr>
        <w:lang w:val="en-CA"/>
      </w:rPr>
      <w:t>Preliminary Progress Report</w:t>
    </w:r>
    <w:r>
      <w:rPr>
        <w:lang w:val="en-CA"/>
      </w:rPr>
      <w:tab/>
    </w:r>
    <w:r>
      <w:rPr>
        <w:lang w:val="en-CA"/>
      </w:rPr>
      <w:tab/>
      <w:t>November 2018</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E15EAA"/>
    <w:multiLevelType w:val="hybridMultilevel"/>
    <w:tmpl w:val="69ECFFF2"/>
    <w:lvl w:ilvl="0" w:tplc="16BEFF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5161F70"/>
    <w:multiLevelType w:val="hybridMultilevel"/>
    <w:tmpl w:val="025E3E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9EE4515"/>
    <w:multiLevelType w:val="hybridMultilevel"/>
    <w:tmpl w:val="D80CFE80"/>
    <w:lvl w:ilvl="0" w:tplc="583EDAF0">
      <w:start w:val="201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A321ABC"/>
    <w:multiLevelType w:val="hybridMultilevel"/>
    <w:tmpl w:val="76B44A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trackRevision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2FF5"/>
    <w:rsid w:val="00000D6D"/>
    <w:rsid w:val="00010C0B"/>
    <w:rsid w:val="00012896"/>
    <w:rsid w:val="00013110"/>
    <w:rsid w:val="000161E9"/>
    <w:rsid w:val="00022940"/>
    <w:rsid w:val="000256CB"/>
    <w:rsid w:val="00025C71"/>
    <w:rsid w:val="000327E5"/>
    <w:rsid w:val="0003307E"/>
    <w:rsid w:val="00064637"/>
    <w:rsid w:val="00065E7D"/>
    <w:rsid w:val="00067784"/>
    <w:rsid w:val="00070A8F"/>
    <w:rsid w:val="0007249A"/>
    <w:rsid w:val="000726F2"/>
    <w:rsid w:val="0007426E"/>
    <w:rsid w:val="00075A89"/>
    <w:rsid w:val="00076258"/>
    <w:rsid w:val="000822AC"/>
    <w:rsid w:val="00087D5E"/>
    <w:rsid w:val="000929BE"/>
    <w:rsid w:val="000B3F65"/>
    <w:rsid w:val="000B7F05"/>
    <w:rsid w:val="000C3863"/>
    <w:rsid w:val="000C743F"/>
    <w:rsid w:val="000D046D"/>
    <w:rsid w:val="000D2810"/>
    <w:rsid w:val="000D55A3"/>
    <w:rsid w:val="000E1404"/>
    <w:rsid w:val="000E19DE"/>
    <w:rsid w:val="000E1F52"/>
    <w:rsid w:val="000E340B"/>
    <w:rsid w:val="000E7980"/>
    <w:rsid w:val="000F52DD"/>
    <w:rsid w:val="001013C3"/>
    <w:rsid w:val="00116043"/>
    <w:rsid w:val="00116E6F"/>
    <w:rsid w:val="001177E3"/>
    <w:rsid w:val="00121F5D"/>
    <w:rsid w:val="0012473F"/>
    <w:rsid w:val="00124DAA"/>
    <w:rsid w:val="001325C3"/>
    <w:rsid w:val="001326D3"/>
    <w:rsid w:val="00141BE1"/>
    <w:rsid w:val="00145760"/>
    <w:rsid w:val="00146CEF"/>
    <w:rsid w:val="00152733"/>
    <w:rsid w:val="00152987"/>
    <w:rsid w:val="00160EA9"/>
    <w:rsid w:val="001769FF"/>
    <w:rsid w:val="00181FF4"/>
    <w:rsid w:val="00190539"/>
    <w:rsid w:val="00195CA3"/>
    <w:rsid w:val="001A1574"/>
    <w:rsid w:val="001A75A4"/>
    <w:rsid w:val="001A7D06"/>
    <w:rsid w:val="001B31A3"/>
    <w:rsid w:val="001F287D"/>
    <w:rsid w:val="0021300C"/>
    <w:rsid w:val="00223233"/>
    <w:rsid w:val="0022606E"/>
    <w:rsid w:val="00226A28"/>
    <w:rsid w:val="0024444A"/>
    <w:rsid w:val="00246D77"/>
    <w:rsid w:val="00251577"/>
    <w:rsid w:val="00253E0D"/>
    <w:rsid w:val="002553FF"/>
    <w:rsid w:val="002571DA"/>
    <w:rsid w:val="00263F01"/>
    <w:rsid w:val="00265E9C"/>
    <w:rsid w:val="00267E7C"/>
    <w:rsid w:val="0027175D"/>
    <w:rsid w:val="00271B90"/>
    <w:rsid w:val="002751F1"/>
    <w:rsid w:val="00275F6B"/>
    <w:rsid w:val="00283E83"/>
    <w:rsid w:val="0029461D"/>
    <w:rsid w:val="002B7C57"/>
    <w:rsid w:val="002C0215"/>
    <w:rsid w:val="002C12E1"/>
    <w:rsid w:val="002C41D3"/>
    <w:rsid w:val="002C7BD4"/>
    <w:rsid w:val="002D2082"/>
    <w:rsid w:val="002D2C65"/>
    <w:rsid w:val="002D554B"/>
    <w:rsid w:val="002D7141"/>
    <w:rsid w:val="002E01F3"/>
    <w:rsid w:val="002F0FD6"/>
    <w:rsid w:val="002F1FCD"/>
    <w:rsid w:val="002F461F"/>
    <w:rsid w:val="00304376"/>
    <w:rsid w:val="00304BE4"/>
    <w:rsid w:val="00311A1B"/>
    <w:rsid w:val="0031425F"/>
    <w:rsid w:val="00317084"/>
    <w:rsid w:val="003174D5"/>
    <w:rsid w:val="00317F41"/>
    <w:rsid w:val="003407F5"/>
    <w:rsid w:val="00344538"/>
    <w:rsid w:val="00347BD8"/>
    <w:rsid w:val="00353309"/>
    <w:rsid w:val="00362384"/>
    <w:rsid w:val="003702BA"/>
    <w:rsid w:val="00385A65"/>
    <w:rsid w:val="003937DE"/>
    <w:rsid w:val="00393FD0"/>
    <w:rsid w:val="003A53B8"/>
    <w:rsid w:val="003C10D1"/>
    <w:rsid w:val="003C6595"/>
    <w:rsid w:val="003D2675"/>
    <w:rsid w:val="003D7AE2"/>
    <w:rsid w:val="003F3401"/>
    <w:rsid w:val="003F48DC"/>
    <w:rsid w:val="004018CC"/>
    <w:rsid w:val="00406D24"/>
    <w:rsid w:val="004129F0"/>
    <w:rsid w:val="00416B6B"/>
    <w:rsid w:val="004214E0"/>
    <w:rsid w:val="004403FF"/>
    <w:rsid w:val="00441330"/>
    <w:rsid w:val="004434DA"/>
    <w:rsid w:val="00453DDC"/>
    <w:rsid w:val="00453E02"/>
    <w:rsid w:val="00453F77"/>
    <w:rsid w:val="004563CF"/>
    <w:rsid w:val="00460275"/>
    <w:rsid w:val="00464826"/>
    <w:rsid w:val="00467B66"/>
    <w:rsid w:val="00482E80"/>
    <w:rsid w:val="0048628E"/>
    <w:rsid w:val="0048685D"/>
    <w:rsid w:val="00492B78"/>
    <w:rsid w:val="0049524E"/>
    <w:rsid w:val="004D0D55"/>
    <w:rsid w:val="004D7CCE"/>
    <w:rsid w:val="004E062E"/>
    <w:rsid w:val="004E0ACD"/>
    <w:rsid w:val="004E6426"/>
    <w:rsid w:val="004E773D"/>
    <w:rsid w:val="004F5F38"/>
    <w:rsid w:val="004F678B"/>
    <w:rsid w:val="004F7C94"/>
    <w:rsid w:val="00527969"/>
    <w:rsid w:val="005428B2"/>
    <w:rsid w:val="00545148"/>
    <w:rsid w:val="00564523"/>
    <w:rsid w:val="00564654"/>
    <w:rsid w:val="00567537"/>
    <w:rsid w:val="0057196B"/>
    <w:rsid w:val="00577794"/>
    <w:rsid w:val="00587047"/>
    <w:rsid w:val="00590C50"/>
    <w:rsid w:val="00595E2B"/>
    <w:rsid w:val="005969FA"/>
    <w:rsid w:val="005A6204"/>
    <w:rsid w:val="005B0D37"/>
    <w:rsid w:val="005B65D5"/>
    <w:rsid w:val="005B6F1F"/>
    <w:rsid w:val="005D3099"/>
    <w:rsid w:val="005D4242"/>
    <w:rsid w:val="005E1245"/>
    <w:rsid w:val="005E290E"/>
    <w:rsid w:val="005E46D0"/>
    <w:rsid w:val="005E5087"/>
    <w:rsid w:val="005F07A3"/>
    <w:rsid w:val="005F1520"/>
    <w:rsid w:val="00604FC9"/>
    <w:rsid w:val="0060628D"/>
    <w:rsid w:val="00616F6B"/>
    <w:rsid w:val="00620C86"/>
    <w:rsid w:val="006360CC"/>
    <w:rsid w:val="006367EE"/>
    <w:rsid w:val="00637F7D"/>
    <w:rsid w:val="0065043B"/>
    <w:rsid w:val="00657309"/>
    <w:rsid w:val="00662A2E"/>
    <w:rsid w:val="00662EF6"/>
    <w:rsid w:val="0067110A"/>
    <w:rsid w:val="006741E1"/>
    <w:rsid w:val="00674E01"/>
    <w:rsid w:val="0067506C"/>
    <w:rsid w:val="00686101"/>
    <w:rsid w:val="00690F37"/>
    <w:rsid w:val="00692E04"/>
    <w:rsid w:val="006B64FB"/>
    <w:rsid w:val="006C3265"/>
    <w:rsid w:val="006C4C4F"/>
    <w:rsid w:val="006D4C76"/>
    <w:rsid w:val="006E04D0"/>
    <w:rsid w:val="006E1605"/>
    <w:rsid w:val="006E1F75"/>
    <w:rsid w:val="006E2683"/>
    <w:rsid w:val="006E44BD"/>
    <w:rsid w:val="006F4A3C"/>
    <w:rsid w:val="006F581D"/>
    <w:rsid w:val="007044EA"/>
    <w:rsid w:val="00705730"/>
    <w:rsid w:val="00715FBE"/>
    <w:rsid w:val="00720783"/>
    <w:rsid w:val="00721D52"/>
    <w:rsid w:val="00724830"/>
    <w:rsid w:val="007338F3"/>
    <w:rsid w:val="007427AF"/>
    <w:rsid w:val="00743BCD"/>
    <w:rsid w:val="007511DC"/>
    <w:rsid w:val="00751A29"/>
    <w:rsid w:val="00755612"/>
    <w:rsid w:val="00780C16"/>
    <w:rsid w:val="00781D82"/>
    <w:rsid w:val="007960B0"/>
    <w:rsid w:val="00796886"/>
    <w:rsid w:val="007D1AFB"/>
    <w:rsid w:val="0080325F"/>
    <w:rsid w:val="0080547F"/>
    <w:rsid w:val="008114D2"/>
    <w:rsid w:val="00812FF7"/>
    <w:rsid w:val="00824572"/>
    <w:rsid w:val="00840234"/>
    <w:rsid w:val="00840AB7"/>
    <w:rsid w:val="008431A8"/>
    <w:rsid w:val="00847334"/>
    <w:rsid w:val="00860797"/>
    <w:rsid w:val="008615B1"/>
    <w:rsid w:val="00861DAF"/>
    <w:rsid w:val="00873442"/>
    <w:rsid w:val="008760B0"/>
    <w:rsid w:val="008868E2"/>
    <w:rsid w:val="00892A01"/>
    <w:rsid w:val="008956BE"/>
    <w:rsid w:val="00895DE2"/>
    <w:rsid w:val="008A54F4"/>
    <w:rsid w:val="008A69B7"/>
    <w:rsid w:val="008B481C"/>
    <w:rsid w:val="008B5553"/>
    <w:rsid w:val="008D16FA"/>
    <w:rsid w:val="008D2125"/>
    <w:rsid w:val="008D3DDF"/>
    <w:rsid w:val="008E076A"/>
    <w:rsid w:val="008E3AAF"/>
    <w:rsid w:val="008E3BA1"/>
    <w:rsid w:val="008F04E4"/>
    <w:rsid w:val="008F213B"/>
    <w:rsid w:val="008F6AC1"/>
    <w:rsid w:val="009018B7"/>
    <w:rsid w:val="00910292"/>
    <w:rsid w:val="00924C81"/>
    <w:rsid w:val="00932C9B"/>
    <w:rsid w:val="009556B4"/>
    <w:rsid w:val="00960683"/>
    <w:rsid w:val="009768C7"/>
    <w:rsid w:val="0098721D"/>
    <w:rsid w:val="0099099B"/>
    <w:rsid w:val="00994BFF"/>
    <w:rsid w:val="00997592"/>
    <w:rsid w:val="009A47F0"/>
    <w:rsid w:val="009B489C"/>
    <w:rsid w:val="009B61B8"/>
    <w:rsid w:val="009B6836"/>
    <w:rsid w:val="009C5044"/>
    <w:rsid w:val="009E5322"/>
    <w:rsid w:val="009F058E"/>
    <w:rsid w:val="009F05F7"/>
    <w:rsid w:val="009F17E8"/>
    <w:rsid w:val="009F6CA4"/>
    <w:rsid w:val="009F6F16"/>
    <w:rsid w:val="00A02FF5"/>
    <w:rsid w:val="00A04F5B"/>
    <w:rsid w:val="00A06ADB"/>
    <w:rsid w:val="00A11149"/>
    <w:rsid w:val="00A11D2E"/>
    <w:rsid w:val="00A16438"/>
    <w:rsid w:val="00A164F4"/>
    <w:rsid w:val="00A26764"/>
    <w:rsid w:val="00A40196"/>
    <w:rsid w:val="00A40399"/>
    <w:rsid w:val="00A53520"/>
    <w:rsid w:val="00A56DB9"/>
    <w:rsid w:val="00A65F9A"/>
    <w:rsid w:val="00A7392E"/>
    <w:rsid w:val="00A835DC"/>
    <w:rsid w:val="00A86A29"/>
    <w:rsid w:val="00AC1F18"/>
    <w:rsid w:val="00AC6E47"/>
    <w:rsid w:val="00AD7F80"/>
    <w:rsid w:val="00AE521C"/>
    <w:rsid w:val="00B016C9"/>
    <w:rsid w:val="00B0759F"/>
    <w:rsid w:val="00B11DB7"/>
    <w:rsid w:val="00B2167B"/>
    <w:rsid w:val="00B26F23"/>
    <w:rsid w:val="00B321AB"/>
    <w:rsid w:val="00B338BE"/>
    <w:rsid w:val="00B41913"/>
    <w:rsid w:val="00B41EDC"/>
    <w:rsid w:val="00B50BF0"/>
    <w:rsid w:val="00B53143"/>
    <w:rsid w:val="00B5795C"/>
    <w:rsid w:val="00B763B4"/>
    <w:rsid w:val="00B76A9C"/>
    <w:rsid w:val="00B8277C"/>
    <w:rsid w:val="00B95179"/>
    <w:rsid w:val="00B963D4"/>
    <w:rsid w:val="00BA2D01"/>
    <w:rsid w:val="00BA5CB6"/>
    <w:rsid w:val="00BB06F0"/>
    <w:rsid w:val="00BC1FF4"/>
    <w:rsid w:val="00BC66C6"/>
    <w:rsid w:val="00BC766B"/>
    <w:rsid w:val="00BD0792"/>
    <w:rsid w:val="00BD4D28"/>
    <w:rsid w:val="00BE4653"/>
    <w:rsid w:val="00BE5ABC"/>
    <w:rsid w:val="00BE79AF"/>
    <w:rsid w:val="00BF1254"/>
    <w:rsid w:val="00BF198A"/>
    <w:rsid w:val="00BF1F45"/>
    <w:rsid w:val="00BF2A1E"/>
    <w:rsid w:val="00BF2C69"/>
    <w:rsid w:val="00BF37EE"/>
    <w:rsid w:val="00BF7194"/>
    <w:rsid w:val="00C071CF"/>
    <w:rsid w:val="00C15115"/>
    <w:rsid w:val="00C23A83"/>
    <w:rsid w:val="00C37BFD"/>
    <w:rsid w:val="00C41BFA"/>
    <w:rsid w:val="00C63515"/>
    <w:rsid w:val="00C72D8E"/>
    <w:rsid w:val="00C83157"/>
    <w:rsid w:val="00C83BF2"/>
    <w:rsid w:val="00C91B9C"/>
    <w:rsid w:val="00C94E34"/>
    <w:rsid w:val="00CA1A29"/>
    <w:rsid w:val="00CB394E"/>
    <w:rsid w:val="00CB4D14"/>
    <w:rsid w:val="00CB5CA4"/>
    <w:rsid w:val="00CB5EC4"/>
    <w:rsid w:val="00CC249E"/>
    <w:rsid w:val="00CC3BF3"/>
    <w:rsid w:val="00CC4F32"/>
    <w:rsid w:val="00CC7AF5"/>
    <w:rsid w:val="00CD3F29"/>
    <w:rsid w:val="00CD6A34"/>
    <w:rsid w:val="00CE2388"/>
    <w:rsid w:val="00D00469"/>
    <w:rsid w:val="00D11D15"/>
    <w:rsid w:val="00D12829"/>
    <w:rsid w:val="00D20A71"/>
    <w:rsid w:val="00D23E00"/>
    <w:rsid w:val="00D27821"/>
    <w:rsid w:val="00D41F68"/>
    <w:rsid w:val="00D45A92"/>
    <w:rsid w:val="00D46981"/>
    <w:rsid w:val="00D470C1"/>
    <w:rsid w:val="00D477F4"/>
    <w:rsid w:val="00D53F9B"/>
    <w:rsid w:val="00D6028C"/>
    <w:rsid w:val="00D628BD"/>
    <w:rsid w:val="00D67ED1"/>
    <w:rsid w:val="00D75238"/>
    <w:rsid w:val="00D832B1"/>
    <w:rsid w:val="00D84659"/>
    <w:rsid w:val="00D86B38"/>
    <w:rsid w:val="00D91D38"/>
    <w:rsid w:val="00DA03CD"/>
    <w:rsid w:val="00DA1821"/>
    <w:rsid w:val="00DA1DB7"/>
    <w:rsid w:val="00DA7B25"/>
    <w:rsid w:val="00DC1601"/>
    <w:rsid w:val="00DC416E"/>
    <w:rsid w:val="00DC6BDA"/>
    <w:rsid w:val="00DD0F93"/>
    <w:rsid w:val="00DD13F3"/>
    <w:rsid w:val="00DF4B1F"/>
    <w:rsid w:val="00E04548"/>
    <w:rsid w:val="00E06125"/>
    <w:rsid w:val="00E118A5"/>
    <w:rsid w:val="00E139A9"/>
    <w:rsid w:val="00E16454"/>
    <w:rsid w:val="00E25487"/>
    <w:rsid w:val="00E26025"/>
    <w:rsid w:val="00E27ADE"/>
    <w:rsid w:val="00E32A11"/>
    <w:rsid w:val="00E46FEA"/>
    <w:rsid w:val="00E512E4"/>
    <w:rsid w:val="00E56E5E"/>
    <w:rsid w:val="00E62A40"/>
    <w:rsid w:val="00E74E63"/>
    <w:rsid w:val="00E74FF8"/>
    <w:rsid w:val="00E833EE"/>
    <w:rsid w:val="00E9126C"/>
    <w:rsid w:val="00E93508"/>
    <w:rsid w:val="00E94019"/>
    <w:rsid w:val="00E953BB"/>
    <w:rsid w:val="00EA0845"/>
    <w:rsid w:val="00EC13E2"/>
    <w:rsid w:val="00EC2B43"/>
    <w:rsid w:val="00EC376A"/>
    <w:rsid w:val="00EC64D9"/>
    <w:rsid w:val="00ED0B9B"/>
    <w:rsid w:val="00ED0C7E"/>
    <w:rsid w:val="00ED28C1"/>
    <w:rsid w:val="00ED4CD7"/>
    <w:rsid w:val="00EF669C"/>
    <w:rsid w:val="00F116C2"/>
    <w:rsid w:val="00F20868"/>
    <w:rsid w:val="00F21CDE"/>
    <w:rsid w:val="00F23180"/>
    <w:rsid w:val="00F371D5"/>
    <w:rsid w:val="00F43696"/>
    <w:rsid w:val="00F464E7"/>
    <w:rsid w:val="00F5290F"/>
    <w:rsid w:val="00F53553"/>
    <w:rsid w:val="00F60AC2"/>
    <w:rsid w:val="00F65B11"/>
    <w:rsid w:val="00F71D3C"/>
    <w:rsid w:val="00F723B5"/>
    <w:rsid w:val="00F72AD9"/>
    <w:rsid w:val="00F75915"/>
    <w:rsid w:val="00F7629A"/>
    <w:rsid w:val="00F769E9"/>
    <w:rsid w:val="00F77712"/>
    <w:rsid w:val="00F850F5"/>
    <w:rsid w:val="00F86BBC"/>
    <w:rsid w:val="00F86F22"/>
    <w:rsid w:val="00F90BE5"/>
    <w:rsid w:val="00F96651"/>
    <w:rsid w:val="00FA4737"/>
    <w:rsid w:val="00FB167E"/>
    <w:rsid w:val="00FC24E3"/>
    <w:rsid w:val="00FC35A7"/>
    <w:rsid w:val="00FC4E82"/>
    <w:rsid w:val="00FD4504"/>
    <w:rsid w:val="00FE3B67"/>
    <w:rsid w:val="00FE5C8D"/>
    <w:rsid w:val="00FF00C6"/>
    <w:rsid w:val="00FF56E9"/>
    <w:rsid w:val="00FF6E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63F3016"/>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2FF5"/>
    <w:pPr>
      <w:ind w:left="720"/>
      <w:contextualSpacing/>
    </w:pPr>
  </w:style>
  <w:style w:type="table" w:styleId="TableGrid">
    <w:name w:val="Table Grid"/>
    <w:basedOn w:val="TableNormal"/>
    <w:uiPriority w:val="39"/>
    <w:rsid w:val="005D309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26A28"/>
    <w:pPr>
      <w:tabs>
        <w:tab w:val="center" w:pos="4680"/>
        <w:tab w:val="right" w:pos="9360"/>
      </w:tabs>
    </w:pPr>
  </w:style>
  <w:style w:type="character" w:customStyle="1" w:styleId="HeaderChar">
    <w:name w:val="Header Char"/>
    <w:basedOn w:val="DefaultParagraphFont"/>
    <w:link w:val="Header"/>
    <w:uiPriority w:val="99"/>
    <w:rsid w:val="00226A28"/>
  </w:style>
  <w:style w:type="paragraph" w:styleId="Footer">
    <w:name w:val="footer"/>
    <w:basedOn w:val="Normal"/>
    <w:link w:val="FooterChar"/>
    <w:uiPriority w:val="99"/>
    <w:unhideWhenUsed/>
    <w:rsid w:val="00226A28"/>
    <w:pPr>
      <w:tabs>
        <w:tab w:val="center" w:pos="4680"/>
        <w:tab w:val="right" w:pos="9360"/>
      </w:tabs>
    </w:pPr>
  </w:style>
  <w:style w:type="character" w:customStyle="1" w:styleId="FooterChar">
    <w:name w:val="Footer Char"/>
    <w:basedOn w:val="DefaultParagraphFont"/>
    <w:link w:val="Footer"/>
    <w:uiPriority w:val="99"/>
    <w:rsid w:val="00226A28"/>
  </w:style>
  <w:style w:type="paragraph" w:customStyle="1" w:styleId="p1">
    <w:name w:val="p1"/>
    <w:basedOn w:val="Normal"/>
    <w:rsid w:val="00751A29"/>
    <w:pPr>
      <w:ind w:left="540" w:hanging="540"/>
    </w:pPr>
    <w:rPr>
      <w:rFonts w:ascii="Helvetica" w:hAnsi="Helvetica" w:cs="Times New Roman"/>
      <w:sz w:val="18"/>
      <w:szCs w:val="18"/>
    </w:rPr>
  </w:style>
  <w:style w:type="character" w:styleId="Hyperlink">
    <w:name w:val="Hyperlink"/>
    <w:basedOn w:val="DefaultParagraphFont"/>
    <w:uiPriority w:val="99"/>
    <w:unhideWhenUsed/>
    <w:rsid w:val="0049524E"/>
    <w:rPr>
      <w:color w:val="0563C1" w:themeColor="hyperlink"/>
      <w:u w:val="single"/>
    </w:rPr>
  </w:style>
  <w:style w:type="character" w:styleId="PageNumber">
    <w:name w:val="page number"/>
    <w:basedOn w:val="DefaultParagraphFont"/>
    <w:uiPriority w:val="99"/>
    <w:semiHidden/>
    <w:unhideWhenUsed/>
    <w:rsid w:val="00E833EE"/>
  </w:style>
  <w:style w:type="paragraph" w:styleId="BalloonText">
    <w:name w:val="Balloon Text"/>
    <w:basedOn w:val="Normal"/>
    <w:link w:val="BalloonTextChar"/>
    <w:uiPriority w:val="99"/>
    <w:semiHidden/>
    <w:unhideWhenUsed/>
    <w:rsid w:val="005E508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E508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2FF5"/>
    <w:pPr>
      <w:ind w:left="720"/>
      <w:contextualSpacing/>
    </w:pPr>
  </w:style>
  <w:style w:type="table" w:styleId="TableGrid">
    <w:name w:val="Table Grid"/>
    <w:basedOn w:val="TableNormal"/>
    <w:uiPriority w:val="39"/>
    <w:rsid w:val="005D309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26A28"/>
    <w:pPr>
      <w:tabs>
        <w:tab w:val="center" w:pos="4680"/>
        <w:tab w:val="right" w:pos="9360"/>
      </w:tabs>
    </w:pPr>
  </w:style>
  <w:style w:type="character" w:customStyle="1" w:styleId="HeaderChar">
    <w:name w:val="Header Char"/>
    <w:basedOn w:val="DefaultParagraphFont"/>
    <w:link w:val="Header"/>
    <w:uiPriority w:val="99"/>
    <w:rsid w:val="00226A28"/>
  </w:style>
  <w:style w:type="paragraph" w:styleId="Footer">
    <w:name w:val="footer"/>
    <w:basedOn w:val="Normal"/>
    <w:link w:val="FooterChar"/>
    <w:uiPriority w:val="99"/>
    <w:unhideWhenUsed/>
    <w:rsid w:val="00226A28"/>
    <w:pPr>
      <w:tabs>
        <w:tab w:val="center" w:pos="4680"/>
        <w:tab w:val="right" w:pos="9360"/>
      </w:tabs>
    </w:pPr>
  </w:style>
  <w:style w:type="character" w:customStyle="1" w:styleId="FooterChar">
    <w:name w:val="Footer Char"/>
    <w:basedOn w:val="DefaultParagraphFont"/>
    <w:link w:val="Footer"/>
    <w:uiPriority w:val="99"/>
    <w:rsid w:val="00226A28"/>
  </w:style>
  <w:style w:type="paragraph" w:customStyle="1" w:styleId="p1">
    <w:name w:val="p1"/>
    <w:basedOn w:val="Normal"/>
    <w:rsid w:val="00751A29"/>
    <w:pPr>
      <w:ind w:left="540" w:hanging="540"/>
    </w:pPr>
    <w:rPr>
      <w:rFonts w:ascii="Helvetica" w:hAnsi="Helvetica" w:cs="Times New Roman"/>
      <w:sz w:val="18"/>
      <w:szCs w:val="18"/>
    </w:rPr>
  </w:style>
  <w:style w:type="character" w:styleId="Hyperlink">
    <w:name w:val="Hyperlink"/>
    <w:basedOn w:val="DefaultParagraphFont"/>
    <w:uiPriority w:val="99"/>
    <w:unhideWhenUsed/>
    <w:rsid w:val="0049524E"/>
    <w:rPr>
      <w:color w:val="0563C1" w:themeColor="hyperlink"/>
      <w:u w:val="single"/>
    </w:rPr>
  </w:style>
  <w:style w:type="character" w:styleId="PageNumber">
    <w:name w:val="page number"/>
    <w:basedOn w:val="DefaultParagraphFont"/>
    <w:uiPriority w:val="99"/>
    <w:semiHidden/>
    <w:unhideWhenUsed/>
    <w:rsid w:val="00E833EE"/>
  </w:style>
  <w:style w:type="paragraph" w:styleId="BalloonText">
    <w:name w:val="Balloon Text"/>
    <w:basedOn w:val="Normal"/>
    <w:link w:val="BalloonTextChar"/>
    <w:uiPriority w:val="99"/>
    <w:semiHidden/>
    <w:unhideWhenUsed/>
    <w:rsid w:val="005E508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E508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04136">
      <w:bodyDiv w:val="1"/>
      <w:marLeft w:val="0"/>
      <w:marRight w:val="0"/>
      <w:marTop w:val="0"/>
      <w:marBottom w:val="0"/>
      <w:divBdr>
        <w:top w:val="none" w:sz="0" w:space="0" w:color="auto"/>
        <w:left w:val="none" w:sz="0" w:space="0" w:color="auto"/>
        <w:bottom w:val="none" w:sz="0" w:space="0" w:color="auto"/>
        <w:right w:val="none" w:sz="0" w:space="0" w:color="auto"/>
      </w:divBdr>
    </w:div>
    <w:div w:id="7871739">
      <w:bodyDiv w:val="1"/>
      <w:marLeft w:val="0"/>
      <w:marRight w:val="0"/>
      <w:marTop w:val="0"/>
      <w:marBottom w:val="0"/>
      <w:divBdr>
        <w:top w:val="none" w:sz="0" w:space="0" w:color="auto"/>
        <w:left w:val="none" w:sz="0" w:space="0" w:color="auto"/>
        <w:bottom w:val="none" w:sz="0" w:space="0" w:color="auto"/>
        <w:right w:val="none" w:sz="0" w:space="0" w:color="auto"/>
      </w:divBdr>
    </w:div>
    <w:div w:id="36860751">
      <w:bodyDiv w:val="1"/>
      <w:marLeft w:val="0"/>
      <w:marRight w:val="0"/>
      <w:marTop w:val="0"/>
      <w:marBottom w:val="0"/>
      <w:divBdr>
        <w:top w:val="none" w:sz="0" w:space="0" w:color="auto"/>
        <w:left w:val="none" w:sz="0" w:space="0" w:color="auto"/>
        <w:bottom w:val="none" w:sz="0" w:space="0" w:color="auto"/>
        <w:right w:val="none" w:sz="0" w:space="0" w:color="auto"/>
      </w:divBdr>
    </w:div>
    <w:div w:id="37166491">
      <w:bodyDiv w:val="1"/>
      <w:marLeft w:val="0"/>
      <w:marRight w:val="0"/>
      <w:marTop w:val="0"/>
      <w:marBottom w:val="0"/>
      <w:divBdr>
        <w:top w:val="none" w:sz="0" w:space="0" w:color="auto"/>
        <w:left w:val="none" w:sz="0" w:space="0" w:color="auto"/>
        <w:bottom w:val="none" w:sz="0" w:space="0" w:color="auto"/>
        <w:right w:val="none" w:sz="0" w:space="0" w:color="auto"/>
      </w:divBdr>
    </w:div>
    <w:div w:id="98716777">
      <w:bodyDiv w:val="1"/>
      <w:marLeft w:val="0"/>
      <w:marRight w:val="0"/>
      <w:marTop w:val="0"/>
      <w:marBottom w:val="0"/>
      <w:divBdr>
        <w:top w:val="none" w:sz="0" w:space="0" w:color="auto"/>
        <w:left w:val="none" w:sz="0" w:space="0" w:color="auto"/>
        <w:bottom w:val="none" w:sz="0" w:space="0" w:color="auto"/>
        <w:right w:val="none" w:sz="0" w:space="0" w:color="auto"/>
      </w:divBdr>
    </w:div>
    <w:div w:id="125664898">
      <w:bodyDiv w:val="1"/>
      <w:marLeft w:val="0"/>
      <w:marRight w:val="0"/>
      <w:marTop w:val="0"/>
      <w:marBottom w:val="0"/>
      <w:divBdr>
        <w:top w:val="none" w:sz="0" w:space="0" w:color="auto"/>
        <w:left w:val="none" w:sz="0" w:space="0" w:color="auto"/>
        <w:bottom w:val="none" w:sz="0" w:space="0" w:color="auto"/>
        <w:right w:val="none" w:sz="0" w:space="0" w:color="auto"/>
      </w:divBdr>
    </w:div>
    <w:div w:id="151065702">
      <w:bodyDiv w:val="1"/>
      <w:marLeft w:val="0"/>
      <w:marRight w:val="0"/>
      <w:marTop w:val="0"/>
      <w:marBottom w:val="0"/>
      <w:divBdr>
        <w:top w:val="none" w:sz="0" w:space="0" w:color="auto"/>
        <w:left w:val="none" w:sz="0" w:space="0" w:color="auto"/>
        <w:bottom w:val="none" w:sz="0" w:space="0" w:color="auto"/>
        <w:right w:val="none" w:sz="0" w:space="0" w:color="auto"/>
      </w:divBdr>
    </w:div>
    <w:div w:id="297229176">
      <w:bodyDiv w:val="1"/>
      <w:marLeft w:val="0"/>
      <w:marRight w:val="0"/>
      <w:marTop w:val="0"/>
      <w:marBottom w:val="0"/>
      <w:divBdr>
        <w:top w:val="none" w:sz="0" w:space="0" w:color="auto"/>
        <w:left w:val="none" w:sz="0" w:space="0" w:color="auto"/>
        <w:bottom w:val="none" w:sz="0" w:space="0" w:color="auto"/>
        <w:right w:val="none" w:sz="0" w:space="0" w:color="auto"/>
      </w:divBdr>
    </w:div>
    <w:div w:id="465004992">
      <w:bodyDiv w:val="1"/>
      <w:marLeft w:val="0"/>
      <w:marRight w:val="0"/>
      <w:marTop w:val="0"/>
      <w:marBottom w:val="0"/>
      <w:divBdr>
        <w:top w:val="none" w:sz="0" w:space="0" w:color="auto"/>
        <w:left w:val="none" w:sz="0" w:space="0" w:color="auto"/>
        <w:bottom w:val="none" w:sz="0" w:space="0" w:color="auto"/>
        <w:right w:val="none" w:sz="0" w:space="0" w:color="auto"/>
      </w:divBdr>
    </w:div>
    <w:div w:id="539123690">
      <w:bodyDiv w:val="1"/>
      <w:marLeft w:val="0"/>
      <w:marRight w:val="0"/>
      <w:marTop w:val="0"/>
      <w:marBottom w:val="0"/>
      <w:divBdr>
        <w:top w:val="none" w:sz="0" w:space="0" w:color="auto"/>
        <w:left w:val="none" w:sz="0" w:space="0" w:color="auto"/>
        <w:bottom w:val="none" w:sz="0" w:space="0" w:color="auto"/>
        <w:right w:val="none" w:sz="0" w:space="0" w:color="auto"/>
      </w:divBdr>
    </w:div>
    <w:div w:id="854269624">
      <w:bodyDiv w:val="1"/>
      <w:marLeft w:val="0"/>
      <w:marRight w:val="0"/>
      <w:marTop w:val="0"/>
      <w:marBottom w:val="0"/>
      <w:divBdr>
        <w:top w:val="none" w:sz="0" w:space="0" w:color="auto"/>
        <w:left w:val="none" w:sz="0" w:space="0" w:color="auto"/>
        <w:bottom w:val="none" w:sz="0" w:space="0" w:color="auto"/>
        <w:right w:val="none" w:sz="0" w:space="0" w:color="auto"/>
      </w:divBdr>
    </w:div>
    <w:div w:id="862598020">
      <w:bodyDiv w:val="1"/>
      <w:marLeft w:val="0"/>
      <w:marRight w:val="0"/>
      <w:marTop w:val="0"/>
      <w:marBottom w:val="0"/>
      <w:divBdr>
        <w:top w:val="none" w:sz="0" w:space="0" w:color="auto"/>
        <w:left w:val="none" w:sz="0" w:space="0" w:color="auto"/>
        <w:bottom w:val="none" w:sz="0" w:space="0" w:color="auto"/>
        <w:right w:val="none" w:sz="0" w:space="0" w:color="auto"/>
      </w:divBdr>
    </w:div>
    <w:div w:id="891187389">
      <w:bodyDiv w:val="1"/>
      <w:marLeft w:val="0"/>
      <w:marRight w:val="0"/>
      <w:marTop w:val="0"/>
      <w:marBottom w:val="0"/>
      <w:divBdr>
        <w:top w:val="none" w:sz="0" w:space="0" w:color="auto"/>
        <w:left w:val="none" w:sz="0" w:space="0" w:color="auto"/>
        <w:bottom w:val="none" w:sz="0" w:space="0" w:color="auto"/>
        <w:right w:val="none" w:sz="0" w:space="0" w:color="auto"/>
      </w:divBdr>
    </w:div>
    <w:div w:id="954479093">
      <w:bodyDiv w:val="1"/>
      <w:marLeft w:val="0"/>
      <w:marRight w:val="0"/>
      <w:marTop w:val="0"/>
      <w:marBottom w:val="0"/>
      <w:divBdr>
        <w:top w:val="none" w:sz="0" w:space="0" w:color="auto"/>
        <w:left w:val="none" w:sz="0" w:space="0" w:color="auto"/>
        <w:bottom w:val="none" w:sz="0" w:space="0" w:color="auto"/>
        <w:right w:val="none" w:sz="0" w:space="0" w:color="auto"/>
      </w:divBdr>
    </w:div>
    <w:div w:id="990718454">
      <w:bodyDiv w:val="1"/>
      <w:marLeft w:val="0"/>
      <w:marRight w:val="0"/>
      <w:marTop w:val="0"/>
      <w:marBottom w:val="0"/>
      <w:divBdr>
        <w:top w:val="none" w:sz="0" w:space="0" w:color="auto"/>
        <w:left w:val="none" w:sz="0" w:space="0" w:color="auto"/>
        <w:bottom w:val="none" w:sz="0" w:space="0" w:color="auto"/>
        <w:right w:val="none" w:sz="0" w:space="0" w:color="auto"/>
      </w:divBdr>
    </w:div>
    <w:div w:id="1055085800">
      <w:bodyDiv w:val="1"/>
      <w:marLeft w:val="0"/>
      <w:marRight w:val="0"/>
      <w:marTop w:val="0"/>
      <w:marBottom w:val="0"/>
      <w:divBdr>
        <w:top w:val="none" w:sz="0" w:space="0" w:color="auto"/>
        <w:left w:val="none" w:sz="0" w:space="0" w:color="auto"/>
        <w:bottom w:val="none" w:sz="0" w:space="0" w:color="auto"/>
        <w:right w:val="none" w:sz="0" w:space="0" w:color="auto"/>
      </w:divBdr>
    </w:div>
    <w:div w:id="1263996434">
      <w:bodyDiv w:val="1"/>
      <w:marLeft w:val="0"/>
      <w:marRight w:val="0"/>
      <w:marTop w:val="0"/>
      <w:marBottom w:val="0"/>
      <w:divBdr>
        <w:top w:val="none" w:sz="0" w:space="0" w:color="auto"/>
        <w:left w:val="none" w:sz="0" w:space="0" w:color="auto"/>
        <w:bottom w:val="none" w:sz="0" w:space="0" w:color="auto"/>
        <w:right w:val="none" w:sz="0" w:space="0" w:color="auto"/>
      </w:divBdr>
    </w:div>
    <w:div w:id="1268077701">
      <w:bodyDiv w:val="1"/>
      <w:marLeft w:val="0"/>
      <w:marRight w:val="0"/>
      <w:marTop w:val="0"/>
      <w:marBottom w:val="0"/>
      <w:divBdr>
        <w:top w:val="none" w:sz="0" w:space="0" w:color="auto"/>
        <w:left w:val="none" w:sz="0" w:space="0" w:color="auto"/>
        <w:bottom w:val="none" w:sz="0" w:space="0" w:color="auto"/>
        <w:right w:val="none" w:sz="0" w:space="0" w:color="auto"/>
      </w:divBdr>
    </w:div>
    <w:div w:id="1374814237">
      <w:bodyDiv w:val="1"/>
      <w:marLeft w:val="0"/>
      <w:marRight w:val="0"/>
      <w:marTop w:val="0"/>
      <w:marBottom w:val="0"/>
      <w:divBdr>
        <w:top w:val="none" w:sz="0" w:space="0" w:color="auto"/>
        <w:left w:val="none" w:sz="0" w:space="0" w:color="auto"/>
        <w:bottom w:val="none" w:sz="0" w:space="0" w:color="auto"/>
        <w:right w:val="none" w:sz="0" w:space="0" w:color="auto"/>
      </w:divBdr>
    </w:div>
    <w:div w:id="1384064237">
      <w:bodyDiv w:val="1"/>
      <w:marLeft w:val="0"/>
      <w:marRight w:val="0"/>
      <w:marTop w:val="0"/>
      <w:marBottom w:val="0"/>
      <w:divBdr>
        <w:top w:val="none" w:sz="0" w:space="0" w:color="auto"/>
        <w:left w:val="none" w:sz="0" w:space="0" w:color="auto"/>
        <w:bottom w:val="none" w:sz="0" w:space="0" w:color="auto"/>
        <w:right w:val="none" w:sz="0" w:space="0" w:color="auto"/>
      </w:divBdr>
    </w:div>
    <w:div w:id="1404251766">
      <w:bodyDiv w:val="1"/>
      <w:marLeft w:val="0"/>
      <w:marRight w:val="0"/>
      <w:marTop w:val="0"/>
      <w:marBottom w:val="0"/>
      <w:divBdr>
        <w:top w:val="none" w:sz="0" w:space="0" w:color="auto"/>
        <w:left w:val="none" w:sz="0" w:space="0" w:color="auto"/>
        <w:bottom w:val="none" w:sz="0" w:space="0" w:color="auto"/>
        <w:right w:val="none" w:sz="0" w:space="0" w:color="auto"/>
      </w:divBdr>
    </w:div>
    <w:div w:id="1411653388">
      <w:bodyDiv w:val="1"/>
      <w:marLeft w:val="0"/>
      <w:marRight w:val="0"/>
      <w:marTop w:val="0"/>
      <w:marBottom w:val="0"/>
      <w:divBdr>
        <w:top w:val="none" w:sz="0" w:space="0" w:color="auto"/>
        <w:left w:val="none" w:sz="0" w:space="0" w:color="auto"/>
        <w:bottom w:val="none" w:sz="0" w:space="0" w:color="auto"/>
        <w:right w:val="none" w:sz="0" w:space="0" w:color="auto"/>
      </w:divBdr>
    </w:div>
    <w:div w:id="1426265872">
      <w:bodyDiv w:val="1"/>
      <w:marLeft w:val="0"/>
      <w:marRight w:val="0"/>
      <w:marTop w:val="0"/>
      <w:marBottom w:val="0"/>
      <w:divBdr>
        <w:top w:val="none" w:sz="0" w:space="0" w:color="auto"/>
        <w:left w:val="none" w:sz="0" w:space="0" w:color="auto"/>
        <w:bottom w:val="none" w:sz="0" w:space="0" w:color="auto"/>
        <w:right w:val="none" w:sz="0" w:space="0" w:color="auto"/>
      </w:divBdr>
    </w:div>
    <w:div w:id="1448310118">
      <w:bodyDiv w:val="1"/>
      <w:marLeft w:val="0"/>
      <w:marRight w:val="0"/>
      <w:marTop w:val="0"/>
      <w:marBottom w:val="0"/>
      <w:divBdr>
        <w:top w:val="none" w:sz="0" w:space="0" w:color="auto"/>
        <w:left w:val="none" w:sz="0" w:space="0" w:color="auto"/>
        <w:bottom w:val="none" w:sz="0" w:space="0" w:color="auto"/>
        <w:right w:val="none" w:sz="0" w:space="0" w:color="auto"/>
      </w:divBdr>
    </w:div>
    <w:div w:id="1521356514">
      <w:bodyDiv w:val="1"/>
      <w:marLeft w:val="0"/>
      <w:marRight w:val="0"/>
      <w:marTop w:val="0"/>
      <w:marBottom w:val="0"/>
      <w:divBdr>
        <w:top w:val="none" w:sz="0" w:space="0" w:color="auto"/>
        <w:left w:val="none" w:sz="0" w:space="0" w:color="auto"/>
        <w:bottom w:val="none" w:sz="0" w:space="0" w:color="auto"/>
        <w:right w:val="none" w:sz="0" w:space="0" w:color="auto"/>
      </w:divBdr>
    </w:div>
    <w:div w:id="1537422826">
      <w:bodyDiv w:val="1"/>
      <w:marLeft w:val="0"/>
      <w:marRight w:val="0"/>
      <w:marTop w:val="0"/>
      <w:marBottom w:val="0"/>
      <w:divBdr>
        <w:top w:val="none" w:sz="0" w:space="0" w:color="auto"/>
        <w:left w:val="none" w:sz="0" w:space="0" w:color="auto"/>
        <w:bottom w:val="none" w:sz="0" w:space="0" w:color="auto"/>
        <w:right w:val="none" w:sz="0" w:space="0" w:color="auto"/>
      </w:divBdr>
    </w:div>
    <w:div w:id="1585840555">
      <w:bodyDiv w:val="1"/>
      <w:marLeft w:val="0"/>
      <w:marRight w:val="0"/>
      <w:marTop w:val="0"/>
      <w:marBottom w:val="0"/>
      <w:divBdr>
        <w:top w:val="none" w:sz="0" w:space="0" w:color="auto"/>
        <w:left w:val="none" w:sz="0" w:space="0" w:color="auto"/>
        <w:bottom w:val="none" w:sz="0" w:space="0" w:color="auto"/>
        <w:right w:val="none" w:sz="0" w:space="0" w:color="auto"/>
      </w:divBdr>
    </w:div>
    <w:div w:id="1765878459">
      <w:bodyDiv w:val="1"/>
      <w:marLeft w:val="0"/>
      <w:marRight w:val="0"/>
      <w:marTop w:val="0"/>
      <w:marBottom w:val="0"/>
      <w:divBdr>
        <w:top w:val="none" w:sz="0" w:space="0" w:color="auto"/>
        <w:left w:val="none" w:sz="0" w:space="0" w:color="auto"/>
        <w:bottom w:val="none" w:sz="0" w:space="0" w:color="auto"/>
        <w:right w:val="none" w:sz="0" w:space="0" w:color="auto"/>
      </w:divBdr>
    </w:div>
    <w:div w:id="1857111430">
      <w:bodyDiv w:val="1"/>
      <w:marLeft w:val="0"/>
      <w:marRight w:val="0"/>
      <w:marTop w:val="0"/>
      <w:marBottom w:val="0"/>
      <w:divBdr>
        <w:top w:val="none" w:sz="0" w:space="0" w:color="auto"/>
        <w:left w:val="none" w:sz="0" w:space="0" w:color="auto"/>
        <w:bottom w:val="none" w:sz="0" w:space="0" w:color="auto"/>
        <w:right w:val="none" w:sz="0" w:space="0" w:color="auto"/>
      </w:divBdr>
    </w:div>
    <w:div w:id="1868903806">
      <w:bodyDiv w:val="1"/>
      <w:marLeft w:val="0"/>
      <w:marRight w:val="0"/>
      <w:marTop w:val="0"/>
      <w:marBottom w:val="0"/>
      <w:divBdr>
        <w:top w:val="none" w:sz="0" w:space="0" w:color="auto"/>
        <w:left w:val="none" w:sz="0" w:space="0" w:color="auto"/>
        <w:bottom w:val="none" w:sz="0" w:space="0" w:color="auto"/>
        <w:right w:val="none" w:sz="0" w:space="0" w:color="auto"/>
      </w:divBdr>
    </w:div>
    <w:div w:id="194930872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16</Pages>
  <Words>3961</Words>
  <Characters>22579</Characters>
  <Application>Microsoft Macintosh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Zuliani</dc:creator>
  <cp:keywords/>
  <dc:description/>
  <cp:lastModifiedBy>zenrunner</cp:lastModifiedBy>
  <cp:revision>110</cp:revision>
  <dcterms:created xsi:type="dcterms:W3CDTF">2018-11-13T03:00:00Z</dcterms:created>
  <dcterms:modified xsi:type="dcterms:W3CDTF">2018-11-19T22:02:00Z</dcterms:modified>
</cp:coreProperties>
</file>